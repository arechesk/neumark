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6498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2B22" w:rsidRDefault="00822B22">
          <w:pPr>
            <w:pStyle w:val="a7"/>
          </w:pPr>
          <w:r>
            <w:t>Оглавление</w:t>
          </w:r>
        </w:p>
        <w:p w:rsidR="00210993" w:rsidRDefault="00822B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547752" w:history="1">
            <w:r w:rsidR="00210993" w:rsidRPr="00161E32">
              <w:rPr>
                <w:rStyle w:val="a5"/>
                <w:noProof/>
              </w:rPr>
              <w:t>1. Подготовка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_Toc443547752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8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53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_Toc443547753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8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54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>01</w:t>
            </w:r>
            <w:r w:rsidR="00210993" w:rsidRPr="00161E32">
              <w:rPr>
                <w:rStyle w:val="a5"/>
                <w:i/>
                <w:iCs/>
                <w:noProof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Установка имени и электронной почты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_Toc443547754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8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55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 xml:space="preserve">02 </w:t>
            </w:r>
            <w:r w:rsidR="00210993" w:rsidRPr="00161E32">
              <w:rPr>
                <w:rStyle w:val="a5"/>
                <w:noProof/>
              </w:rPr>
              <w:t>Параметры установки окончаний строк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_Toc443547755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8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56" w:history="1">
            <w:r w:rsidR="00210993" w:rsidRPr="00161E32">
              <w:rPr>
                <w:rStyle w:val="a5"/>
                <w:noProof/>
              </w:rPr>
              <w:t>2. Финальные приготовления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_Toc443547756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9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57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_Toc443547757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9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58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01 </w:t>
            </w:r>
            <w:r w:rsidR="00210993" w:rsidRPr="00161E32">
              <w:rPr>
                <w:rStyle w:val="a5"/>
                <w:noProof/>
              </w:rPr>
              <w:t>Скачайте учебные материалы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_Toc443547758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9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59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02 </w:t>
            </w:r>
            <w:r w:rsidR="00210993" w:rsidRPr="00161E32">
              <w:rPr>
                <w:rStyle w:val="a5"/>
                <w:noProof/>
              </w:rPr>
              <w:t>Распакуйте учебные материалы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_Toc443547759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9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60" w:history="1">
            <w:r w:rsidR="00210993" w:rsidRPr="00161E32">
              <w:rPr>
                <w:rStyle w:val="a5"/>
                <w:noProof/>
              </w:rPr>
              <w:t>3. Создание проекта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_Toc443547760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10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61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_Toc443547761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10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62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01 </w:t>
            </w:r>
            <w:r w:rsidR="00210993" w:rsidRPr="00161E32">
              <w:rPr>
                <w:rStyle w:val="a5"/>
                <w:noProof/>
              </w:rPr>
              <w:t>Создайте страницу «Hello, World»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_Toc443547762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10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63" w:history="1">
            <w:r w:rsidR="00210993" w:rsidRPr="00161E32">
              <w:rPr>
                <w:rStyle w:val="a5"/>
                <w:noProof/>
                <w:color w:val="034990" w:themeColor="hyperlink" w:themeShade="BF"/>
                <w:lang w:val="en-US"/>
              </w:rPr>
              <w:t xml:space="preserve">02 </w:t>
            </w:r>
            <w:r w:rsidR="00210993" w:rsidRPr="00161E32">
              <w:rPr>
                <w:rStyle w:val="a5"/>
                <w:noProof/>
              </w:rPr>
              <w:t>Создайте</w:t>
            </w:r>
            <w:r w:rsidR="00210993" w:rsidRPr="00161E32">
              <w:rPr>
                <w:rStyle w:val="a5"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репозиторий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_Toc443547763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10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64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03 </w:t>
            </w:r>
            <w:r w:rsidR="00210993" w:rsidRPr="00161E32">
              <w:rPr>
                <w:rStyle w:val="a5"/>
                <w:noProof/>
              </w:rPr>
              <w:t>Добавьте страницу в репозиторий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_Toc443547764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10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65" w:history="1">
            <w:r w:rsidR="00210993" w:rsidRPr="00161E32">
              <w:rPr>
                <w:rStyle w:val="a5"/>
                <w:noProof/>
              </w:rPr>
              <w:t>4. Проверка состояния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_Toc443547765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12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66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_Toc443547766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12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67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01 </w:t>
            </w:r>
            <w:r w:rsidR="00210993" w:rsidRPr="00161E32">
              <w:rPr>
                <w:rStyle w:val="a5"/>
                <w:noProof/>
              </w:rPr>
              <w:t>Проверьте состояние репозитория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_Toc443547767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12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68" w:history="1">
            <w:r w:rsidR="00210993" w:rsidRPr="00161E32">
              <w:rPr>
                <w:rStyle w:val="a5"/>
                <w:noProof/>
              </w:rPr>
              <w:t>5. Внесение изменений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_Toc443547768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13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69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_Toc443547769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13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70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01</w:t>
            </w:r>
            <w:r w:rsidR="00210993" w:rsidRPr="00161E32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Измените страницу «Hello, World»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_Toc443547770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13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71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02 </w:t>
            </w:r>
            <w:r w:rsidR="00210993" w:rsidRPr="00161E32">
              <w:rPr>
                <w:rStyle w:val="a5"/>
                <w:noProof/>
              </w:rPr>
              <w:t>Проверьте состояние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_Toc443547771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13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72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03 </w:t>
            </w:r>
            <w:r w:rsidR="00210993" w:rsidRPr="00161E32">
              <w:rPr>
                <w:rStyle w:val="a5"/>
                <w:noProof/>
              </w:rPr>
              <w:t>А далее...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_Toc443547772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14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73" w:history="1">
            <w:r w:rsidR="00210993" w:rsidRPr="00161E32">
              <w:rPr>
                <w:rStyle w:val="a5"/>
                <w:noProof/>
              </w:rPr>
              <w:t>6. Индексация изменений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_Toc443547773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15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74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_Toc443547774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15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75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01 </w:t>
            </w:r>
            <w:r w:rsidR="00210993" w:rsidRPr="00161E32">
              <w:rPr>
                <w:rStyle w:val="a5"/>
                <w:noProof/>
              </w:rPr>
              <w:t>Добавьте изменения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_Toc443547775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15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76" w:history="1">
            <w:r w:rsidR="00210993" w:rsidRPr="00161E32">
              <w:rPr>
                <w:rStyle w:val="a5"/>
                <w:noProof/>
              </w:rPr>
              <w:t>7. Индексация и коммит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_Toc443547776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16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77" w:history="1">
            <w:r w:rsidR="00210993" w:rsidRPr="00161E32">
              <w:rPr>
                <w:rStyle w:val="a5"/>
                <w:noProof/>
              </w:rPr>
              <w:t>8. Коммит изменений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_Toc443547777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17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78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_Toc443547778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17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79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01 </w:t>
            </w:r>
            <w:r w:rsidR="00210993" w:rsidRPr="00161E32">
              <w:rPr>
                <w:rStyle w:val="a5"/>
                <w:noProof/>
              </w:rPr>
              <w:t>Закоммитьте изменения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_Toc443547779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17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80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02 </w:t>
            </w:r>
            <w:r w:rsidR="00210993" w:rsidRPr="00161E32">
              <w:rPr>
                <w:rStyle w:val="a5"/>
                <w:noProof/>
              </w:rPr>
              <w:t>Проверьте состояние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_Toc443547780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18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81" w:history="1">
            <w:r w:rsidR="00210993" w:rsidRPr="00161E32">
              <w:rPr>
                <w:rStyle w:val="a5"/>
                <w:noProof/>
              </w:rPr>
              <w:t>9. Изменения, а не файлы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_Toc443547781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19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82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_Toc443547782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19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83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01 </w:t>
            </w:r>
            <w:r w:rsidR="00210993" w:rsidRPr="00161E32">
              <w:rPr>
                <w:rStyle w:val="a5"/>
                <w:noProof/>
              </w:rPr>
              <w:t>Первое изменение: Добавьте стандартные теги страницы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_Toc443547783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19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84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02 </w:t>
            </w:r>
            <w:r w:rsidR="00210993" w:rsidRPr="00161E32">
              <w:rPr>
                <w:rStyle w:val="a5"/>
                <w:noProof/>
              </w:rPr>
              <w:t>Добавьте это изменение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_Toc443547784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19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85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03</w:t>
            </w:r>
            <w:r w:rsidR="00210993" w:rsidRPr="00161E32">
              <w:rPr>
                <w:rStyle w:val="a5"/>
                <w:i/>
                <w:iCs/>
                <w:noProof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Второе изменение: Добавьте заголовки HTML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_Toc443547785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19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86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04</w:t>
            </w:r>
            <w:r w:rsidR="00210993" w:rsidRPr="00161E32">
              <w:rPr>
                <w:rStyle w:val="a5"/>
                <w:i/>
                <w:iCs/>
                <w:noProof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Проверьте текущий статус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_Toc443547786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20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87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05 </w:t>
            </w:r>
            <w:r w:rsidR="00210993" w:rsidRPr="00161E32">
              <w:rPr>
                <w:rStyle w:val="a5"/>
                <w:noProof/>
              </w:rPr>
              <w:t>Коммит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_Toc443547787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20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88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06 </w:t>
            </w:r>
            <w:r w:rsidR="00210993" w:rsidRPr="00161E32">
              <w:rPr>
                <w:rStyle w:val="a5"/>
                <w:noProof/>
              </w:rPr>
              <w:t>Добавьте второе изменение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_Toc443547788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21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89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07 </w:t>
            </w:r>
            <w:r w:rsidR="00210993" w:rsidRPr="00161E32">
              <w:rPr>
                <w:rStyle w:val="a5"/>
                <w:noProof/>
              </w:rPr>
              <w:t>Сделайте коммит второго изменения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_Toc443547789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22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90" w:history="1">
            <w:r w:rsidR="00210993" w:rsidRPr="00161E32">
              <w:rPr>
                <w:rStyle w:val="a5"/>
                <w:noProof/>
              </w:rPr>
              <w:t>10. История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_Toc443547790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23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91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_Toc443547791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23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92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01 </w:t>
            </w:r>
            <w:r w:rsidR="00210993" w:rsidRPr="00161E32">
              <w:rPr>
                <w:rStyle w:val="a5"/>
                <w:noProof/>
              </w:rPr>
              <w:t>Однострочная история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_Toc443547792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24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93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02 </w:t>
            </w:r>
            <w:r w:rsidR="00210993" w:rsidRPr="00161E32">
              <w:rPr>
                <w:rStyle w:val="a5"/>
                <w:noProof/>
              </w:rPr>
              <w:t>Контроль отображения записей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_Toc443547793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24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94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03 </w:t>
            </w:r>
            <w:r w:rsidR="00210993" w:rsidRPr="00161E32">
              <w:rPr>
                <w:rStyle w:val="a5"/>
                <w:noProof/>
              </w:rPr>
              <w:t>Изощряемся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_Toc443547794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25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95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04 </w:t>
            </w:r>
            <w:r w:rsidR="00210993" w:rsidRPr="00161E32">
              <w:rPr>
                <w:rStyle w:val="a5"/>
                <w:noProof/>
              </w:rPr>
              <w:t>Конечный формат лога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_Toc443547795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25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96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05 </w:t>
            </w:r>
            <w:r w:rsidR="00210993" w:rsidRPr="00161E32">
              <w:rPr>
                <w:rStyle w:val="a5"/>
                <w:noProof/>
              </w:rPr>
              <w:t>Другие инструменты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_Toc443547796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25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97" w:history="1">
            <w:r w:rsidR="00210993" w:rsidRPr="00161E32">
              <w:rPr>
                <w:rStyle w:val="a5"/>
                <w:noProof/>
              </w:rPr>
              <w:t>11. Алиасы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_Toc443547797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27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98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_Toc443547798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27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799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01 </w:t>
            </w:r>
            <w:r w:rsidR="00210993" w:rsidRPr="00161E32">
              <w:rPr>
                <w:rStyle w:val="a5"/>
                <w:noProof/>
              </w:rPr>
              <w:t>Общие алиасы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_Toc443547799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27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00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02 </w:t>
            </w:r>
            <w:r w:rsidR="00210993" w:rsidRPr="00161E32">
              <w:rPr>
                <w:rStyle w:val="a5"/>
                <w:noProof/>
              </w:rPr>
              <w:t>Задайте алиас </w:t>
            </w:r>
            <w:r w:rsidR="00210993" w:rsidRPr="00161E32">
              <w:rPr>
                <w:rStyle w:val="a5"/>
                <w:rFonts w:ascii="Consolas" w:hAnsi="Consolas" w:cs="Consolas"/>
                <w:noProof/>
              </w:rPr>
              <w:t>hist</w:t>
            </w:r>
            <w:r w:rsidR="00210993" w:rsidRPr="00161E32">
              <w:rPr>
                <w:rStyle w:val="a5"/>
                <w:noProof/>
              </w:rPr>
              <w:t> в файле </w:t>
            </w:r>
            <w:r w:rsidR="00210993" w:rsidRPr="00161E32">
              <w:rPr>
                <w:rStyle w:val="a5"/>
                <w:rFonts w:ascii="Consolas" w:hAnsi="Consolas" w:cs="Consolas"/>
                <w:noProof/>
              </w:rPr>
              <w:t>.gitconfig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_Toc443547800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28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01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03 </w:t>
            </w:r>
            <w:r w:rsidR="00210993" w:rsidRPr="00161E32">
              <w:rPr>
                <w:rStyle w:val="a5"/>
                <w:noProof/>
              </w:rPr>
              <w:t>Type и Dump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_Toc443547801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28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02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04</w:t>
            </w:r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лиасы команд (опционально)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_Toc443547802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28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03" w:history="1">
            <w:r w:rsidR="00210993" w:rsidRPr="00161E32">
              <w:rPr>
                <w:rStyle w:val="a5"/>
                <w:noProof/>
              </w:rPr>
              <w:t>12. Получение старых версий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_Toc443547803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30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04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_Toc443547804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30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05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01 </w:t>
            </w:r>
            <w:r w:rsidR="00210993" w:rsidRPr="00161E32">
              <w:rPr>
                <w:rStyle w:val="a5"/>
                <w:noProof/>
              </w:rPr>
              <w:t>Получите хэши предыдущих версий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_Toc443547805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30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06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 xml:space="preserve">02 </w:t>
            </w:r>
            <w:r w:rsidR="00210993" w:rsidRPr="00161E32">
              <w:rPr>
                <w:rStyle w:val="a5"/>
                <w:noProof/>
              </w:rPr>
              <w:t>Вернитесь к последней версии в ветке master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_Toc443547806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31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07" w:history="1">
            <w:r w:rsidR="00210993" w:rsidRPr="00161E32">
              <w:rPr>
                <w:rStyle w:val="a5"/>
                <w:noProof/>
              </w:rPr>
              <w:t>13. Создание тегов версий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_Toc443547807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33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08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_Toc443547808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33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09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 xml:space="preserve">01 </w:t>
            </w:r>
            <w:r w:rsidR="00210993" w:rsidRPr="00161E32">
              <w:rPr>
                <w:rStyle w:val="a5"/>
                <w:noProof/>
              </w:rPr>
              <w:t>Создайте тег первой версии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_Toc443547809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33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10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 xml:space="preserve">02 </w:t>
            </w:r>
            <w:r w:rsidR="00210993" w:rsidRPr="00161E32">
              <w:rPr>
                <w:rStyle w:val="a5"/>
                <w:noProof/>
              </w:rPr>
              <w:t>Теги для предыдущих версий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_Toc443547810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33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11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 xml:space="preserve">03 </w:t>
            </w:r>
            <w:r w:rsidR="00210993" w:rsidRPr="00161E32">
              <w:rPr>
                <w:rStyle w:val="a5"/>
                <w:noProof/>
              </w:rPr>
              <w:t>Переключение по имени тега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_Toc443547811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34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12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  <w:lang w:val="en-US"/>
              </w:rPr>
              <w:t xml:space="preserve">04 </w:t>
            </w:r>
            <w:r w:rsidR="00210993" w:rsidRPr="00161E32">
              <w:rPr>
                <w:rStyle w:val="a5"/>
                <w:noProof/>
              </w:rPr>
              <w:t>Просмотр</w:t>
            </w:r>
            <w:r w:rsidR="00210993" w:rsidRPr="00161E32">
              <w:rPr>
                <w:rStyle w:val="a5"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тегов</w:t>
            </w:r>
            <w:r w:rsidR="00210993" w:rsidRPr="00161E32">
              <w:rPr>
                <w:rStyle w:val="a5"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с</w:t>
            </w:r>
            <w:r w:rsidR="00210993" w:rsidRPr="00161E32">
              <w:rPr>
                <w:rStyle w:val="a5"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помощью</w:t>
            </w:r>
            <w:r w:rsidR="00210993" w:rsidRPr="00161E32">
              <w:rPr>
                <w:rStyle w:val="a5"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команды</w:t>
            </w:r>
            <w:r w:rsidR="00210993" w:rsidRPr="00161E32">
              <w:rPr>
                <w:rStyle w:val="a5"/>
                <w:noProof/>
                <w:lang w:val="en-US"/>
              </w:rPr>
              <w:t> </w:t>
            </w:r>
            <w:r w:rsidR="00210993" w:rsidRPr="00161E32">
              <w:rPr>
                <w:rStyle w:val="a5"/>
                <w:rFonts w:ascii="Consolas" w:hAnsi="Consolas" w:cs="Consolas"/>
                <w:noProof/>
                <w:lang w:val="en-US"/>
              </w:rPr>
              <w:t>tag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_Toc443547812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35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13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 xml:space="preserve">05 </w:t>
            </w:r>
            <w:r w:rsidR="00210993" w:rsidRPr="00161E32">
              <w:rPr>
                <w:rStyle w:val="a5"/>
                <w:noProof/>
              </w:rPr>
              <w:t>Просмотр Тегов в логах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_Toc443547813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35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14" w:history="1">
            <w:r w:rsidR="00210993" w:rsidRPr="00161E32">
              <w:rPr>
                <w:rStyle w:val="a5"/>
                <w:noProof/>
              </w:rPr>
              <w:t>14. Отмена локальных изменений (до индексации)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_Toc443547814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36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15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_Toc443547815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36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16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>01</w:t>
            </w:r>
            <w:r w:rsidR="00210993" w:rsidRPr="00161E32">
              <w:rPr>
                <w:rStyle w:val="a5"/>
                <w:i/>
                <w:iCs/>
                <w:noProof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Переключитесь на ветку Master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_Toc443547816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36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17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  <w:lang w:val="en-US"/>
              </w:rPr>
              <w:t xml:space="preserve">02 </w:t>
            </w:r>
            <w:r w:rsidR="00210993" w:rsidRPr="00161E32">
              <w:rPr>
                <w:rStyle w:val="a5"/>
                <w:noProof/>
              </w:rPr>
              <w:t>Измените</w:t>
            </w:r>
            <w:r w:rsidR="00210993" w:rsidRPr="00161E32">
              <w:rPr>
                <w:rStyle w:val="a5"/>
                <w:noProof/>
                <w:lang w:val="en-US"/>
              </w:rPr>
              <w:t xml:space="preserve"> hello.html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_Toc443547817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36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18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 xml:space="preserve">03 </w:t>
            </w:r>
            <w:r w:rsidR="00210993" w:rsidRPr="00161E32">
              <w:rPr>
                <w:rStyle w:val="a5"/>
                <w:noProof/>
              </w:rPr>
              <w:t>Проверьте состояние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_Toc443547818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36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19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 xml:space="preserve">04 </w:t>
            </w:r>
            <w:r w:rsidR="00210993" w:rsidRPr="00161E32">
              <w:rPr>
                <w:rStyle w:val="a5"/>
                <w:noProof/>
              </w:rPr>
              <w:t>Отмена изменений в рабочем каталоге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_Toc443547819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37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20" w:history="1">
            <w:r w:rsidR="00210993" w:rsidRPr="00161E32">
              <w:rPr>
                <w:rStyle w:val="a5"/>
                <w:noProof/>
              </w:rPr>
              <w:t>15. Отмена проиндексированных изменений (перед коммитом)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_Toc443547820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39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21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_Toc443547821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39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22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 xml:space="preserve">01 </w:t>
            </w:r>
            <w:r w:rsidR="00210993" w:rsidRPr="00161E32">
              <w:rPr>
                <w:rStyle w:val="a5"/>
                <w:noProof/>
              </w:rPr>
              <w:t>Измените файл и проиндексируйте изменения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_Toc443547822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39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23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 xml:space="preserve">02 </w:t>
            </w:r>
            <w:r w:rsidR="00210993" w:rsidRPr="00161E32">
              <w:rPr>
                <w:rStyle w:val="a5"/>
                <w:noProof/>
              </w:rPr>
              <w:t>Проверьте состояние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_Toc443547823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39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24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 xml:space="preserve">03 </w:t>
            </w:r>
            <w:r w:rsidR="00210993" w:rsidRPr="00161E32">
              <w:rPr>
                <w:rStyle w:val="a5"/>
                <w:noProof/>
              </w:rPr>
              <w:t>Выполните сброс буферной зоны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_Toc443547824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40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25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 xml:space="preserve">04 </w:t>
            </w:r>
            <w:r w:rsidR="00210993" w:rsidRPr="00161E32">
              <w:rPr>
                <w:rStyle w:val="a5"/>
                <w:noProof/>
              </w:rPr>
              <w:t>Переключитесь на версию коммита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_Toc443547825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40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26" w:history="1">
            <w:r w:rsidR="00210993" w:rsidRPr="00161E32">
              <w:rPr>
                <w:rStyle w:val="a5"/>
                <w:noProof/>
              </w:rPr>
              <w:t>16. Отмена коммитов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_Toc443547826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41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27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_Toc443547827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41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28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>01</w:t>
            </w:r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Отмена коммитов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_Toc443547828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41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29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>02</w:t>
            </w:r>
            <w:r w:rsidR="00210993" w:rsidRPr="00161E32">
              <w:rPr>
                <w:rStyle w:val="a5"/>
                <w:i/>
                <w:iCs/>
                <w:noProof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Измените файл и сделайте коммит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_Toc443547829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41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30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 xml:space="preserve">03 </w:t>
            </w:r>
            <w:r w:rsidR="00210993" w:rsidRPr="00161E32">
              <w:rPr>
                <w:rStyle w:val="a5"/>
                <w:noProof/>
              </w:rPr>
              <w:t>Сделайте коммит с новыми изменениями, отменяющими предыдущие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_Toc443547830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41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31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>04</w:t>
            </w:r>
            <w:r w:rsidR="00210993" w:rsidRPr="00161E32">
              <w:rPr>
                <w:rStyle w:val="a5"/>
                <w:i/>
                <w:iCs/>
                <w:noProof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Проверьте лог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_Toc443547831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42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32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>05</w:t>
            </w:r>
            <w:r w:rsidR="00210993" w:rsidRPr="00161E32">
              <w:rPr>
                <w:rStyle w:val="a5"/>
                <w:i/>
                <w:iCs/>
                <w:noProof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Далее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_Toc443547832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42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33" w:history="1">
            <w:r w:rsidR="00210993" w:rsidRPr="00161E32">
              <w:rPr>
                <w:rStyle w:val="a5"/>
                <w:noProof/>
              </w:rPr>
              <w:t>17. Удаление коммитов из ветки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_Toc443547833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44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34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_Toc443547834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44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35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01 </w:t>
            </w:r>
            <w:r w:rsidR="00210993" w:rsidRPr="00161E32">
              <w:rPr>
                <w:rStyle w:val="a5"/>
                <w:noProof/>
              </w:rPr>
              <w:t>Команда </w:t>
            </w:r>
            <w:r w:rsidR="00210993" w:rsidRPr="00161E32">
              <w:rPr>
                <w:rStyle w:val="a5"/>
                <w:rFonts w:ascii="Consolas" w:hAnsi="Consolas" w:cs="Consolas"/>
                <w:noProof/>
              </w:rPr>
              <w:t>reset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_Toc443547835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44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36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02</w:t>
            </w:r>
            <w:r w:rsidR="00210993" w:rsidRPr="00161E32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Проверьте нашу историю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_Toc443547836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44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37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03</w:t>
            </w:r>
            <w:r w:rsidR="00210993" w:rsidRPr="00161E32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Для начала отметьте эту ветку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_Toc443547837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45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38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04</w:t>
            </w:r>
            <w:r w:rsidR="00210993" w:rsidRPr="00161E32">
              <w:rPr>
                <w:rStyle w:val="a5"/>
                <w:i/>
                <w:iCs/>
                <w:noProof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Сброс коммитов к предшествующим коммиту Oops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_Toc443547838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45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39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05 </w:t>
            </w:r>
            <w:r w:rsidR="00210993" w:rsidRPr="00161E32">
              <w:rPr>
                <w:rStyle w:val="a5"/>
                <w:noProof/>
              </w:rPr>
              <w:t>Ничего никогда не теряется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_Toc443547839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46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40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06 </w:t>
            </w:r>
            <w:r w:rsidR="00210993" w:rsidRPr="00161E32">
              <w:rPr>
                <w:rStyle w:val="a5"/>
                <w:noProof/>
              </w:rPr>
              <w:t>Опасность сброса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_Toc443547840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46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41" w:history="1">
            <w:r w:rsidR="00210993" w:rsidRPr="00161E32">
              <w:rPr>
                <w:rStyle w:val="a5"/>
                <w:noProof/>
              </w:rPr>
              <w:t>18. Удаление тега oops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_Toc443547841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47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42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_Toc443547842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47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43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01 </w:t>
            </w:r>
            <w:r w:rsidR="00210993" w:rsidRPr="00161E32">
              <w:rPr>
                <w:rStyle w:val="a5"/>
                <w:noProof/>
              </w:rPr>
              <w:t>Удаление тега oops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_Toc443547843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47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44" w:history="1">
            <w:r w:rsidR="00210993" w:rsidRPr="00161E32">
              <w:rPr>
                <w:rStyle w:val="a5"/>
                <w:noProof/>
              </w:rPr>
              <w:t>19. Внесение изменений в коммиты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_Toc443547844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48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45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_Toc443547845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48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46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01 </w:t>
            </w:r>
            <w:r w:rsidR="00210993" w:rsidRPr="00161E32">
              <w:rPr>
                <w:rStyle w:val="a5"/>
                <w:noProof/>
              </w:rPr>
              <w:t>Измените страницу, а затем сделайте коммит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_Toc443547846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48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47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02</w:t>
            </w:r>
            <w:r w:rsidR="00210993" w:rsidRPr="00161E32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Ой... необходим email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_Toc443547847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48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48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03 </w:t>
            </w:r>
            <w:r w:rsidR="00210993" w:rsidRPr="00161E32">
              <w:rPr>
                <w:rStyle w:val="a5"/>
                <w:noProof/>
              </w:rPr>
              <w:t>Измените предыдущий коммит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_Toc443547848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48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49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04 </w:t>
            </w:r>
            <w:r w:rsidR="00210993" w:rsidRPr="00161E32">
              <w:rPr>
                <w:rStyle w:val="a5"/>
                <w:noProof/>
              </w:rPr>
              <w:t>Просмотр</w:t>
            </w:r>
            <w:r w:rsidR="00210993" w:rsidRPr="00161E32">
              <w:rPr>
                <w:rStyle w:val="a5"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истории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_Toc443547849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49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50" w:history="1">
            <w:r w:rsidR="00210993" w:rsidRPr="00161E32">
              <w:rPr>
                <w:rStyle w:val="a5"/>
                <w:noProof/>
              </w:rPr>
              <w:t>20. Перемещение файлов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_Toc443547850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50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51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_Toc443547851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50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52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01 </w:t>
            </w:r>
            <w:r w:rsidR="00210993" w:rsidRPr="00161E32">
              <w:rPr>
                <w:rStyle w:val="a5"/>
                <w:noProof/>
              </w:rPr>
              <w:t>Переместите файл hello.html в каталог lib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_Toc443547852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50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53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02 </w:t>
            </w:r>
            <w:r w:rsidR="00210993" w:rsidRPr="00161E32">
              <w:rPr>
                <w:rStyle w:val="a5"/>
                <w:noProof/>
              </w:rPr>
              <w:t>Второй способ перемещения файлов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_Toc443547853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50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54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03</w:t>
            </w:r>
            <w:r w:rsidR="00210993" w:rsidRPr="00161E32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Коммит в новый каталог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_Toc443547854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51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55" w:history="1">
            <w:r w:rsidR="00210993" w:rsidRPr="00161E32">
              <w:rPr>
                <w:rStyle w:val="a5"/>
                <w:noProof/>
              </w:rPr>
              <w:t>21. Подробнее о структуре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_Toc443547855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52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56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_Toc443547856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52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57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01 </w:t>
            </w:r>
            <w:r w:rsidR="00210993" w:rsidRPr="00161E32">
              <w:rPr>
                <w:rStyle w:val="a5"/>
                <w:noProof/>
              </w:rPr>
              <w:t>Добавление index.html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_Toc443547857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52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58" w:history="1">
            <w:r w:rsidR="00210993" w:rsidRPr="00161E32">
              <w:rPr>
                <w:rStyle w:val="a5"/>
                <w:noProof/>
              </w:rPr>
              <w:t>22. Git внутри: Каталог .git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_Toc443547858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53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59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_Toc443547859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53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60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01 </w:t>
            </w:r>
            <w:r w:rsidR="00210993" w:rsidRPr="00161E32">
              <w:rPr>
                <w:rStyle w:val="a5"/>
                <w:noProof/>
              </w:rPr>
              <w:t>Каталог </w:t>
            </w:r>
            <w:r w:rsidR="00210993" w:rsidRPr="00161E32">
              <w:rPr>
                <w:rStyle w:val="a5"/>
                <w:rFonts w:ascii="Consolas" w:hAnsi="Consolas" w:cs="Consolas"/>
                <w:noProof/>
              </w:rPr>
              <w:t>.git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_Toc443547860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53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61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02</w:t>
            </w:r>
            <w:r w:rsidR="00210993" w:rsidRPr="00161E32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База данных объектов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_Toc443547861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53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62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03</w:t>
            </w:r>
            <w:r w:rsidR="00210993" w:rsidRPr="00161E32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Углубляемся в базу данных объектов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_Toc443547862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53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63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04</w:t>
            </w:r>
            <w:r w:rsidR="00210993" w:rsidRPr="00161E32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Config File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_Toc443547863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54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64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05</w:t>
            </w:r>
            <w:r w:rsidR="00210993" w:rsidRPr="00161E32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Ветки и теги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_Toc443547864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54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65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06</w:t>
            </w:r>
            <w:r w:rsidR="00210993" w:rsidRPr="00161E32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Файл</w:t>
            </w:r>
            <w:r w:rsidR="00210993" w:rsidRPr="00161E32">
              <w:rPr>
                <w:rStyle w:val="a5"/>
                <w:noProof/>
                <w:lang w:val="en-US"/>
              </w:rPr>
              <w:t> HEAD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_Toc443547865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55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66" w:history="1">
            <w:r w:rsidR="00210993" w:rsidRPr="00161E32">
              <w:rPr>
                <w:rStyle w:val="a5"/>
                <w:noProof/>
              </w:rPr>
              <w:t>23. Git внутри: Работа непосредственно с объектами git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_Toc443547866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56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67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_Toc443547867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56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68" w:history="1">
            <w:r w:rsidR="00210993" w:rsidRPr="00161E32">
              <w:rPr>
                <w:rStyle w:val="a5"/>
                <w:noProof/>
              </w:rPr>
              <w:t>Поиск последнего коммита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_Toc443547868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56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69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02</w:t>
            </w:r>
            <w:r w:rsidR="00210993" w:rsidRPr="00161E32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Вывод последнего коммита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_Toc443547869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56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70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03</w:t>
            </w:r>
            <w:r w:rsidR="00210993" w:rsidRPr="00161E32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Поиск дерева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_Toc443547870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57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71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04</w:t>
            </w:r>
            <w:r w:rsidR="00210993" w:rsidRPr="00161E32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Вывод каталога lib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_Toc443547871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57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72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05</w:t>
            </w:r>
            <w:r w:rsidR="00210993" w:rsidRPr="00161E32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Вывод файла </w:t>
            </w:r>
            <w:r w:rsidR="00210993" w:rsidRPr="00161E32">
              <w:rPr>
                <w:rStyle w:val="a5"/>
                <w:rFonts w:ascii="Consolas" w:hAnsi="Consolas" w:cs="Consolas"/>
                <w:noProof/>
              </w:rPr>
              <w:t>hello.html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_Toc443547872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57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73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06</w:t>
            </w:r>
            <w:r w:rsidR="00210993" w:rsidRPr="00161E32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Исследуйте самостоятельно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_Toc443547873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58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74" w:history="1">
            <w:r w:rsidR="00210993" w:rsidRPr="00161E32">
              <w:rPr>
                <w:rStyle w:val="a5"/>
                <w:noProof/>
              </w:rPr>
              <w:t>24. Создание ветки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_Toc443547874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59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75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_Toc443547875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59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76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01</w:t>
            </w:r>
            <w:r w:rsidR="00210993" w:rsidRPr="00161E32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Создайте ветку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_Toc443547876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59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77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02</w:t>
            </w:r>
            <w:r w:rsidR="00210993" w:rsidRPr="00161E32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Добавьте файл стилей style.css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_Toc443547877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59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78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03</w:t>
            </w:r>
            <w:r w:rsidR="00210993" w:rsidRPr="00161E32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Измените основную страницу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_Toc443547878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59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79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04</w:t>
            </w:r>
            <w:r w:rsidR="00210993" w:rsidRPr="00161E32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Измените index.html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_Toc443547879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60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80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05</w:t>
            </w:r>
            <w:r w:rsidR="00210993" w:rsidRPr="00161E32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Далее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_Toc443547880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60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81" w:history="1">
            <w:r w:rsidR="00210993" w:rsidRPr="00161E32">
              <w:rPr>
                <w:rStyle w:val="a5"/>
                <w:noProof/>
              </w:rPr>
              <w:t>25. Навигация по веткам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_Toc443547881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61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82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_Toc443547882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61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83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01</w:t>
            </w:r>
            <w:r w:rsidR="00210993" w:rsidRPr="00161E32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Переключение на ветку Master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_Toc443547883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61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84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02</w:t>
            </w:r>
            <w:r w:rsidR="00210993" w:rsidRPr="00161E32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Вернемся к ветке «style».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_Toc443547884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62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85" w:history="1">
            <w:r w:rsidR="00210993" w:rsidRPr="00161E32">
              <w:rPr>
                <w:rStyle w:val="a5"/>
                <w:noProof/>
              </w:rPr>
              <w:t>26. Изменения в ветке master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_Toc443547885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64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86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_Toc443547886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64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87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01</w:t>
            </w:r>
            <w:r w:rsidR="00210993" w:rsidRPr="00161E32">
              <w:rPr>
                <w:rStyle w:val="a5"/>
                <w:i/>
                <w:iCs/>
                <w:noProof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Обновите файл</w:t>
            </w:r>
            <w:r w:rsidR="00210993" w:rsidRPr="00161E32">
              <w:rPr>
                <w:rStyle w:val="a5"/>
                <w:noProof/>
                <w:lang w:val="en-US"/>
              </w:rPr>
              <w:t> README </w:t>
            </w:r>
            <w:r w:rsidR="00210993" w:rsidRPr="00161E32">
              <w:rPr>
                <w:rStyle w:val="a5"/>
                <w:noProof/>
              </w:rPr>
              <w:t>с изменениями.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_Toc443547887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64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88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02 </w:t>
            </w:r>
            <w:r w:rsidR="00210993" w:rsidRPr="00161E32">
              <w:rPr>
                <w:rStyle w:val="a5"/>
                <w:noProof/>
              </w:rPr>
              <w:t>Сделайте коммит изменений README в ветку master.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_Toc443547888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64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89" w:history="1">
            <w:r w:rsidR="00210993" w:rsidRPr="00161E32">
              <w:rPr>
                <w:rStyle w:val="a5"/>
                <w:noProof/>
              </w:rPr>
              <w:t>27. Просмотр отличающихся веток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_Toc443547889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65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90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_Toc443547890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65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91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01 </w:t>
            </w:r>
            <w:r w:rsidR="00210993" w:rsidRPr="00161E32">
              <w:rPr>
                <w:rStyle w:val="a5"/>
                <w:noProof/>
              </w:rPr>
              <w:t>Просмотрите текущие ветки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_Toc443547891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65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92" w:history="1">
            <w:r w:rsidR="00210993" w:rsidRPr="00161E32">
              <w:rPr>
                <w:rStyle w:val="a5"/>
                <w:noProof/>
              </w:rPr>
              <w:t>28. Слияние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_Toc443547892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67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93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_Toc443547893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67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94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01</w:t>
            </w:r>
            <w:r w:rsidR="00210993" w:rsidRPr="00161E32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Слияние веток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_Toc443547894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67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95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02</w:t>
            </w:r>
            <w:r w:rsidR="00210993" w:rsidRPr="00161E32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Далее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_Toc443547895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68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96" w:history="1">
            <w:r w:rsidR="00210993" w:rsidRPr="00161E32">
              <w:rPr>
                <w:rStyle w:val="a5"/>
                <w:noProof/>
              </w:rPr>
              <w:t>29. Создание конфликта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_Toc443547896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69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97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_Toc443547897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69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98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01 </w:t>
            </w:r>
            <w:r w:rsidR="00210993" w:rsidRPr="00161E32">
              <w:rPr>
                <w:rStyle w:val="a5"/>
                <w:noProof/>
              </w:rPr>
              <w:t>Вернитесь в master и создайте конфликт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_Toc443547898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69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899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02</w:t>
            </w:r>
            <w:r w:rsidR="00210993" w:rsidRPr="00161E32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Просмотр веток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_Toc443547899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69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00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03 </w:t>
            </w:r>
            <w:r w:rsidR="00210993" w:rsidRPr="00161E32">
              <w:rPr>
                <w:rStyle w:val="a5"/>
                <w:noProof/>
              </w:rPr>
              <w:t>Далее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_Toc443547900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70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01" w:history="1">
            <w:r w:rsidR="00210993" w:rsidRPr="00161E32">
              <w:rPr>
                <w:rStyle w:val="a5"/>
                <w:noProof/>
              </w:rPr>
              <w:t>30. Разрешение конфликтов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_Toc443547901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71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02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_Toc443547902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71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03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01 </w:t>
            </w:r>
            <w:r w:rsidR="00210993" w:rsidRPr="00161E32">
              <w:rPr>
                <w:rStyle w:val="a5"/>
                <w:noProof/>
              </w:rPr>
              <w:t>Слияние master с веткой style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_Toc443547903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71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04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02</w:t>
            </w:r>
            <w:r w:rsidR="00210993" w:rsidRPr="00161E32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Решение конфликта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_Toc443547904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72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05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 xml:space="preserve">03 </w:t>
            </w:r>
            <w:r w:rsidR="00210993" w:rsidRPr="00161E32">
              <w:rPr>
                <w:rStyle w:val="a5"/>
                <w:noProof/>
              </w:rPr>
              <w:t>Сделайте коммит решения конфликта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_Toc443547905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72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06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04</w:t>
            </w:r>
            <w:r w:rsidR="00210993" w:rsidRPr="00161E32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Расширенные возможности слияния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_Toc443547906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73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07" w:history="1">
            <w:r w:rsidR="00210993" w:rsidRPr="00161E32">
              <w:rPr>
                <w:rStyle w:val="a5"/>
                <w:noProof/>
              </w:rPr>
              <w:t>31. Перебазирование как альтернатива слиянию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_Toc443547907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74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08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_Toc443547908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74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09" w:history="1">
            <w:r w:rsidR="00210993" w:rsidRPr="00161E32">
              <w:rPr>
                <w:rStyle w:val="a5"/>
                <w:noProof/>
              </w:rPr>
              <w:t>Обсуждение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_Toc443547909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74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10" w:history="1">
            <w:r w:rsidR="00210993" w:rsidRPr="00161E32">
              <w:rPr>
                <w:rStyle w:val="a5"/>
                <w:noProof/>
              </w:rPr>
              <w:t>32. Сброс ветки style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_Toc443547910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75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11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_Toc443547911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75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12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 xml:space="preserve">01 </w:t>
            </w:r>
            <w:r w:rsidR="00210993" w:rsidRPr="00161E32">
              <w:rPr>
                <w:rStyle w:val="a5"/>
                <w:noProof/>
              </w:rPr>
              <w:t>Сброс ветки style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_Toc443547912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75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13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02</w:t>
            </w:r>
            <w:r w:rsidR="00210993" w:rsidRPr="00161E32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Проверьте ветку.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_Toc443547913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76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14" w:history="1">
            <w:r w:rsidR="00210993" w:rsidRPr="00161E32">
              <w:rPr>
                <w:rStyle w:val="a5"/>
                <w:noProof/>
              </w:rPr>
              <w:t>33. Сброс ветки master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_Toc443547914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78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15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_Toc443547915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78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16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01</w:t>
            </w:r>
            <w:r w:rsidR="00210993" w:rsidRPr="00161E32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Сброс ветки master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_Toc443547916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78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17" w:history="1">
            <w:r w:rsidR="00210993" w:rsidRPr="00161E32">
              <w:rPr>
                <w:rStyle w:val="a5"/>
                <w:noProof/>
              </w:rPr>
              <w:t>34. Перебазирование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_Toc443547917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80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18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_Toc443547918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80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19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01</w:t>
            </w:r>
            <w:r w:rsidR="00210993" w:rsidRPr="00161E32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Слияние VS перебазирование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_Toc443547919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81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20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02</w:t>
            </w:r>
            <w:r w:rsidR="00210993" w:rsidRPr="00161E32">
              <w:rPr>
                <w:rStyle w:val="a5"/>
                <w:i/>
                <w:iCs/>
                <w:noProof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Когда использовать перебазирование, а когда слияние?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_Toc443547920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81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21" w:history="1">
            <w:r w:rsidR="00210993" w:rsidRPr="00161E32">
              <w:rPr>
                <w:rStyle w:val="a5"/>
                <w:noProof/>
              </w:rPr>
              <w:t>35. Слияние в ветку master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_Toc443547921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82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22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_Toc443547922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82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23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01</w:t>
            </w:r>
            <w:r w:rsidR="00210993" w:rsidRPr="00161E32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Слияние style в master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_Toc443547923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82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24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02</w:t>
            </w:r>
            <w:r w:rsidR="00210993" w:rsidRPr="00161E32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Просмотрите логи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_Toc443547924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82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25" w:history="1">
            <w:r w:rsidR="00210993" w:rsidRPr="00161E32">
              <w:rPr>
                <w:rStyle w:val="a5"/>
                <w:noProof/>
              </w:rPr>
              <w:t>36. Несколько репозиториев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_Toc443547925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84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26" w:history="1">
            <w:r w:rsidR="00210993" w:rsidRPr="00161E32">
              <w:rPr>
                <w:rStyle w:val="a5"/>
                <w:noProof/>
              </w:rPr>
              <w:t>37. Клонирование репозиториев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_Toc443547926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85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27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_Toc443547927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85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28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01</w:t>
            </w:r>
            <w:r w:rsidR="00210993" w:rsidRPr="00161E32">
              <w:rPr>
                <w:rStyle w:val="a5"/>
                <w:i/>
                <w:iCs/>
                <w:noProof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Перейдите в рабочий каталог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_Toc443547928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85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29" w:history="1">
            <w:r w:rsidR="00210993" w:rsidRPr="00161E32">
              <w:rPr>
                <w:rStyle w:val="a5"/>
                <w:noProof/>
                <w:color w:val="034990" w:themeColor="hyperlink" w:themeShade="BF"/>
              </w:rPr>
              <w:t>02</w:t>
            </w:r>
            <w:r w:rsidR="00210993" w:rsidRPr="00161E32">
              <w:rPr>
                <w:rStyle w:val="a5"/>
                <w:i/>
                <w:iCs/>
                <w:noProof/>
              </w:rPr>
              <w:t xml:space="preserve"> </w:t>
            </w:r>
            <w:r w:rsidR="00210993" w:rsidRPr="00161E32">
              <w:rPr>
                <w:rStyle w:val="a5"/>
                <w:noProof/>
              </w:rPr>
              <w:t>Создайте клон репозитория hello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_Toc443547929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85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30" w:history="1">
            <w:r w:rsidR="00210993" w:rsidRPr="00161E32">
              <w:rPr>
                <w:rStyle w:val="a5"/>
                <w:noProof/>
              </w:rPr>
              <w:t>38. Просмотр клонированного репозитория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_Toc443547930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87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31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_Toc443547931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87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32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 xml:space="preserve">01 </w:t>
            </w:r>
            <w:r w:rsidR="00210993" w:rsidRPr="00161E32">
              <w:rPr>
                <w:rStyle w:val="a5"/>
                <w:noProof/>
              </w:rPr>
              <w:t>Посмотрите на клонированный репозиторий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_Toc443547932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87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33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 xml:space="preserve">02 </w:t>
            </w:r>
            <w:r w:rsidR="00210993" w:rsidRPr="00161E32">
              <w:rPr>
                <w:rStyle w:val="a5"/>
                <w:noProof/>
              </w:rPr>
              <w:t>Просмотрите историю репозитория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_Toc443547933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87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34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 xml:space="preserve">03 </w:t>
            </w:r>
            <w:r w:rsidR="00210993" w:rsidRPr="00161E32">
              <w:rPr>
                <w:rStyle w:val="a5"/>
                <w:noProof/>
              </w:rPr>
              <w:t>Удаленные ветки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_Toc443547934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88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35" w:history="1">
            <w:r w:rsidR="00210993" w:rsidRPr="00161E32">
              <w:rPr>
                <w:rStyle w:val="a5"/>
                <w:noProof/>
              </w:rPr>
              <w:t>39. Что такое origin?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_Toc443547935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89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36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_Toc443547936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89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37" w:history="1">
            <w:r w:rsidR="00210993" w:rsidRPr="00161E32">
              <w:rPr>
                <w:rStyle w:val="a5"/>
                <w:noProof/>
              </w:rPr>
              <w:t>40. Удаленные ветки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_Toc443547937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91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38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_Toc443547938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91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39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 xml:space="preserve">01 </w:t>
            </w:r>
            <w:r w:rsidR="00210993" w:rsidRPr="00161E32">
              <w:rPr>
                <w:rStyle w:val="a5"/>
                <w:noProof/>
              </w:rPr>
              <w:t>Список удаленных веток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_Toc443547939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91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40" w:history="1">
            <w:r w:rsidR="00210993" w:rsidRPr="00161E32">
              <w:rPr>
                <w:rStyle w:val="a5"/>
                <w:noProof/>
              </w:rPr>
              <w:t>41. Изменение оригинального репозитория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_Toc443547940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92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41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_Toc443547941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92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42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 xml:space="preserve">01 </w:t>
            </w:r>
            <w:r w:rsidR="00210993" w:rsidRPr="00161E32">
              <w:rPr>
                <w:rStyle w:val="a5"/>
                <w:noProof/>
              </w:rPr>
              <w:t>Внесите изменения в оригинальный репозиторий hello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_Toc443547942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92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43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 xml:space="preserve">02 </w:t>
            </w:r>
            <w:r w:rsidR="00210993" w:rsidRPr="00161E32">
              <w:rPr>
                <w:rStyle w:val="a5"/>
                <w:noProof/>
              </w:rPr>
              <w:t>Далее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_Toc443547943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92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44" w:history="1">
            <w:r w:rsidR="00210993" w:rsidRPr="00161E32">
              <w:rPr>
                <w:rStyle w:val="a5"/>
                <w:noProof/>
              </w:rPr>
              <w:t>42. Извлечение изменений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_Toc443547944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94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45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_Toc443547945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94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46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 xml:space="preserve">01 </w:t>
            </w:r>
            <w:r w:rsidR="00210993" w:rsidRPr="00161E32">
              <w:rPr>
                <w:rStyle w:val="a5"/>
                <w:noProof/>
              </w:rPr>
              <w:t>Проверьте README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_Toc443547946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95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47" w:history="1">
            <w:r w:rsidR="00210993" w:rsidRPr="00161E32">
              <w:rPr>
                <w:rStyle w:val="a5"/>
                <w:noProof/>
              </w:rPr>
              <w:t>43. Слияние извлеченных изменений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_Toc443547947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96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48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_Toc443547948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96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49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 xml:space="preserve">01 </w:t>
            </w:r>
            <w:r w:rsidR="00210993" w:rsidRPr="00161E32">
              <w:rPr>
                <w:rStyle w:val="a5"/>
                <w:noProof/>
              </w:rPr>
              <w:t>Слейте извлеченные изменения в локальную ветку master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_Toc443547949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96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50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 xml:space="preserve">02 </w:t>
            </w:r>
            <w:r w:rsidR="00210993" w:rsidRPr="00161E32">
              <w:rPr>
                <w:rStyle w:val="a5"/>
                <w:noProof/>
              </w:rPr>
              <w:t>Еще раз проверьте файл README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_Toc443547950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96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51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 xml:space="preserve">03 </w:t>
            </w:r>
            <w:r w:rsidR="00210993" w:rsidRPr="00161E32">
              <w:rPr>
                <w:rStyle w:val="a5"/>
                <w:noProof/>
              </w:rPr>
              <w:t>Далее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_Toc443547951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96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52" w:history="1">
            <w:r w:rsidR="00210993" w:rsidRPr="00161E32">
              <w:rPr>
                <w:rStyle w:val="a5"/>
                <w:noProof/>
              </w:rPr>
              <w:t>изменений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_Toc443547952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97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53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_Toc443547953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97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54" w:history="1">
            <w:r w:rsidR="00210993" w:rsidRPr="00161E32">
              <w:rPr>
                <w:rStyle w:val="a5"/>
                <w:noProof/>
              </w:rPr>
              <w:t>Обсуждение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_Toc443547954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97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55" w:history="1">
            <w:r w:rsidR="00210993" w:rsidRPr="00161E32">
              <w:rPr>
                <w:rStyle w:val="a5"/>
                <w:noProof/>
              </w:rPr>
              <w:t>45. Добавление ветки наблюдения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_Toc443547955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98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56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_Toc443547956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98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57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>01</w:t>
            </w:r>
            <w:r w:rsidR="00210993" w:rsidRPr="00161E32">
              <w:rPr>
                <w:rStyle w:val="a5"/>
                <w:noProof/>
              </w:rPr>
              <w:t>Добавьте локальную ветку, которая отслеживает удаленную ветку.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_Toc443547957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98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58" w:history="1">
            <w:r w:rsidR="00210993" w:rsidRPr="00161E32">
              <w:rPr>
                <w:rStyle w:val="a5"/>
                <w:noProof/>
              </w:rPr>
              <w:t>46. Чистые репозитории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_Toc443547958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100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59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_Toc443547959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100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60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>01</w:t>
            </w:r>
            <w:r w:rsidR="00210993" w:rsidRPr="00161E32">
              <w:rPr>
                <w:rStyle w:val="a5"/>
                <w:noProof/>
              </w:rPr>
              <w:t>Создайте чистый репозиторий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_Toc443547960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100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61" w:history="1">
            <w:r w:rsidR="00210993" w:rsidRPr="00161E32">
              <w:rPr>
                <w:rStyle w:val="a5"/>
                <w:noProof/>
              </w:rPr>
              <w:t>47. Добавление удаленного репозитория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_Toc443547961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102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62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_Toc443547962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102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63" w:history="1">
            <w:r w:rsidR="00210993" w:rsidRPr="00161E32">
              <w:rPr>
                <w:rStyle w:val="a5"/>
                <w:noProof/>
              </w:rPr>
              <w:t>48. Отправка изменений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_Toc443547963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103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64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_Toc443547964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103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65" w:history="1">
            <w:r w:rsidR="00210993" w:rsidRPr="00161E32">
              <w:rPr>
                <w:rStyle w:val="a5"/>
                <w:noProof/>
              </w:rPr>
              <w:t>49. Извлечение общих изменений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_Toc443547965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104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66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_Toc443547966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104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67" w:history="1">
            <w:r w:rsidR="00210993" w:rsidRPr="00161E32">
              <w:rPr>
                <w:rStyle w:val="a5"/>
                <w:noProof/>
              </w:rPr>
              <w:t>50. Размещение ваших git репозиториев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_Toc443547967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105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68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_Toc443547968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105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69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>01</w:t>
            </w:r>
            <w:r w:rsidR="00210993" w:rsidRPr="00161E32">
              <w:rPr>
                <w:rStyle w:val="a5"/>
                <w:noProof/>
              </w:rPr>
              <w:t>Запуск git сервера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_Toc443547969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105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70" w:history="1">
            <w:r w:rsidR="00210993" w:rsidRPr="00161E32">
              <w:rPr>
                <w:rStyle w:val="a5"/>
                <w:i/>
                <w:iCs/>
                <w:noProof/>
                <w:color w:val="034990" w:themeColor="hyperlink" w:themeShade="BF"/>
              </w:rPr>
              <w:t>02</w:t>
            </w:r>
            <w:r w:rsidR="00210993" w:rsidRPr="00161E32">
              <w:rPr>
                <w:rStyle w:val="a5"/>
                <w:noProof/>
              </w:rPr>
              <w:t>Отправка в Git Daemon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_Toc443547970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105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71" w:history="1">
            <w:r w:rsidR="00210993" w:rsidRPr="00161E32">
              <w:rPr>
                <w:rStyle w:val="a5"/>
                <w:noProof/>
              </w:rPr>
              <w:t>51. Расшаривание репозиториев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_Toc443547971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107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210993" w:rsidRDefault="006C0E6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547972" w:history="1">
            <w:r w:rsidR="00210993" w:rsidRPr="00161E32">
              <w:rPr>
                <w:rStyle w:val="a5"/>
                <w:noProof/>
              </w:rPr>
              <w:t>Цели</w:t>
            </w:r>
            <w:r w:rsidR="00210993">
              <w:rPr>
                <w:noProof/>
                <w:webHidden/>
              </w:rPr>
              <w:tab/>
            </w:r>
            <w:r w:rsidR="00210993">
              <w:rPr>
                <w:noProof/>
                <w:webHidden/>
              </w:rPr>
              <w:fldChar w:fldCharType="begin"/>
            </w:r>
            <w:r w:rsidR="00210993">
              <w:rPr>
                <w:noProof/>
                <w:webHidden/>
              </w:rPr>
              <w:instrText xml:space="preserve"> PAGEREF _Toc443547972 \h </w:instrText>
            </w:r>
            <w:r w:rsidR="00210993">
              <w:rPr>
                <w:noProof/>
                <w:webHidden/>
              </w:rPr>
            </w:r>
            <w:r w:rsidR="00210993">
              <w:rPr>
                <w:noProof/>
                <w:webHidden/>
              </w:rPr>
              <w:fldChar w:fldCharType="separate"/>
            </w:r>
            <w:r w:rsidR="00210993">
              <w:rPr>
                <w:noProof/>
                <w:webHidden/>
              </w:rPr>
              <w:t>107</w:t>
            </w:r>
            <w:r w:rsidR="00210993">
              <w:rPr>
                <w:noProof/>
                <w:webHidden/>
              </w:rPr>
              <w:fldChar w:fldCharType="end"/>
            </w:r>
          </w:hyperlink>
        </w:p>
        <w:p w:rsidR="00822B22" w:rsidRDefault="00822B22">
          <w:r>
            <w:rPr>
              <w:b/>
              <w:bCs/>
            </w:rPr>
            <w:fldChar w:fldCharType="end"/>
          </w:r>
        </w:p>
      </w:sdtContent>
    </w:sdt>
    <w:p w:rsidR="00822B22" w:rsidRDefault="00822B22" w:rsidP="000F65CD">
      <w:pPr>
        <w:pStyle w:val="1"/>
      </w:pPr>
      <w:r>
        <w:br w:type="page"/>
      </w:r>
    </w:p>
    <w:p w:rsidR="007B7EA4" w:rsidRPr="007B7EA4" w:rsidRDefault="007B7EA4" w:rsidP="000F65CD">
      <w:pPr>
        <w:pStyle w:val="1"/>
      </w:pPr>
      <w:bookmarkStart w:id="1" w:name="_Toc443547752"/>
      <w:r w:rsidRPr="007B7EA4">
        <w:lastRenderedPageBreak/>
        <w:t>1. Подготовка</w:t>
      </w:r>
      <w:bookmarkEnd w:id="1"/>
    </w:p>
    <w:p w:rsidR="007B7EA4" w:rsidRPr="007B7EA4" w:rsidRDefault="007B7EA4" w:rsidP="000F65CD">
      <w:pPr>
        <w:pStyle w:val="2"/>
      </w:pPr>
      <w:bookmarkStart w:id="2" w:name="_Toc443547753"/>
      <w:r w:rsidRPr="007B7EA4">
        <w:t>Цели</w:t>
      </w:r>
      <w:bookmarkEnd w:id="2"/>
    </w:p>
    <w:p w:rsidR="007B7EA4" w:rsidRPr="007B7EA4" w:rsidRDefault="007B7EA4" w:rsidP="007B7EA4">
      <w:pPr>
        <w:numPr>
          <w:ilvl w:val="0"/>
          <w:numId w:val="1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Полная готовность к работе с Git.</w:t>
      </w:r>
    </w:p>
    <w:p w:rsidR="007B7EA4" w:rsidRPr="007B7EA4" w:rsidRDefault="007B7EA4" w:rsidP="00973E07">
      <w:pPr>
        <w:pStyle w:val="2"/>
      </w:pPr>
      <w:bookmarkStart w:id="3" w:name="_Toc443547754"/>
      <w:r w:rsidRPr="00973E07">
        <w:rPr>
          <w:rStyle w:val="a3"/>
        </w:rPr>
        <w:t>01</w:t>
      </w:r>
      <w:r w:rsidR="00973E07" w:rsidRPr="00822B22">
        <w:rPr>
          <w:i/>
          <w:iCs/>
          <w:color w:val="ECF0F1"/>
        </w:rPr>
        <w:t xml:space="preserve"> </w:t>
      </w:r>
      <w:r w:rsidRPr="007B7EA4">
        <w:t>Установка имени и электронной почты</w:t>
      </w:r>
      <w:bookmarkEnd w:id="3"/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Если вы никогда ранее не использовали git, для начала вам необходимо осуществить установку. Выполните следующие команды, чтобы git узнал ваше имя и электронную почту. Если git уже установлен, можете переходить к разделу </w:t>
      </w:r>
      <w:hyperlink r:id="rId6" w:history="1">
        <w:r w:rsidRPr="007B7EA4">
          <w:rPr>
            <w:rFonts w:ascii="Arial" w:eastAsia="Times New Roman" w:hAnsi="Arial" w:cs="Arial"/>
            <w:color w:val="2980B9"/>
            <w:sz w:val="24"/>
            <w:szCs w:val="24"/>
            <w:u w:val="single"/>
            <w:lang w:eastAsia="ru-RU"/>
          </w:rPr>
          <w:t>окончания строк</w:t>
        </w:r>
      </w:hyperlink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ВЫПОЛНИТЬ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config --global user.name "Your Name"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config --global user.email "your_email@whatever.com"</w:t>
      </w:r>
    </w:p>
    <w:p w:rsidR="007B7EA4" w:rsidRPr="007B7EA4" w:rsidRDefault="007B7EA4" w:rsidP="00973E07">
      <w:pPr>
        <w:pStyle w:val="2"/>
      </w:pPr>
      <w:bookmarkStart w:id="4" w:name="_Toc443547755"/>
      <w:r w:rsidRPr="00973E07">
        <w:rPr>
          <w:rStyle w:val="a3"/>
        </w:rPr>
        <w:t>02</w:t>
      </w:r>
      <w:r w:rsidR="00973E07" w:rsidRPr="00973E07">
        <w:rPr>
          <w:rStyle w:val="a3"/>
        </w:rPr>
        <w:t xml:space="preserve"> </w:t>
      </w:r>
      <w:r w:rsidRPr="007B7EA4">
        <w:t>Параметры установки окончаний строк</w:t>
      </w:r>
      <w:bookmarkEnd w:id="4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Также, для пользователей Unix/Mac: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ВЫПОЛНИТЬ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config --global core.autocrlf input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config --global core.safecrlf true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Для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пользователей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Windows: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ВЫПОЛНИТЬ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config --global core.autocrlf true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config --global core.safecrlf true</w:t>
      </w:r>
    </w:p>
    <w:p w:rsidR="007B7EA4" w:rsidRDefault="007B7EA4">
      <w:pPr>
        <w:rPr>
          <w:lang w:val="en-US"/>
        </w:rPr>
      </w:pPr>
    </w:p>
    <w:p w:rsidR="00780184" w:rsidRDefault="00780184">
      <w:pPr>
        <w:rPr>
          <w:lang w:val="en-US"/>
        </w:rPr>
      </w:pPr>
      <w:r>
        <w:rPr>
          <w:lang w:val="en-US"/>
        </w:rPr>
        <w:br w:type="page"/>
      </w:r>
    </w:p>
    <w:p w:rsidR="00780184" w:rsidRDefault="00780184" w:rsidP="00780184">
      <w:pPr>
        <w:pStyle w:val="1"/>
      </w:pPr>
      <w:bookmarkStart w:id="5" w:name="_Toc443547756"/>
      <w:r>
        <w:lastRenderedPageBreak/>
        <w:t xml:space="preserve">2. </w:t>
      </w:r>
      <w:r w:rsidRPr="00780184">
        <w:t>Финальные</w:t>
      </w:r>
      <w:r>
        <w:t xml:space="preserve"> приготовления</w:t>
      </w:r>
      <w:bookmarkEnd w:id="5"/>
    </w:p>
    <w:p w:rsidR="00780184" w:rsidRDefault="00780184" w:rsidP="00780184">
      <w:pPr>
        <w:pStyle w:val="2"/>
      </w:pPr>
      <w:bookmarkStart w:id="6" w:name="_Toc443547757"/>
      <w:r w:rsidRPr="00780184">
        <w:t>Цели</w:t>
      </w:r>
      <w:bookmarkEnd w:id="6"/>
    </w:p>
    <w:p w:rsidR="00780184" w:rsidRDefault="00780184" w:rsidP="00780184">
      <w:pPr>
        <w:numPr>
          <w:ilvl w:val="0"/>
          <w:numId w:val="54"/>
        </w:numPr>
        <w:shd w:val="clear" w:color="auto" w:fill="FFFFFF"/>
        <w:spacing w:before="180" w:after="180" w:line="336" w:lineRule="atLeast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>Установить материалы учебника и подготовить их к работе.</w:t>
      </w:r>
    </w:p>
    <w:p w:rsidR="00780184" w:rsidRDefault="00780184" w:rsidP="00780184">
      <w:pPr>
        <w:pStyle w:val="2"/>
      </w:pPr>
      <w:bookmarkStart w:id="7" w:name="_Toc443547758"/>
      <w:r w:rsidRPr="00780184">
        <w:rPr>
          <w:rStyle w:val="a3"/>
          <w:i w:val="0"/>
          <w:iCs w:val="0"/>
        </w:rPr>
        <w:t xml:space="preserve">01 </w:t>
      </w:r>
      <w:r>
        <w:t xml:space="preserve">Скачайте </w:t>
      </w:r>
      <w:r w:rsidRPr="00780184">
        <w:t>учебные</w:t>
      </w:r>
      <w:r>
        <w:t xml:space="preserve"> материалы</w:t>
      </w:r>
      <w:bookmarkEnd w:id="7"/>
    </w:p>
    <w:p w:rsidR="00780184" w:rsidRDefault="00780184" w:rsidP="00780184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Скачайте учебные материалы здесь:</w:t>
      </w:r>
    </w:p>
    <w:p w:rsidR="00780184" w:rsidRDefault="006C0E60" w:rsidP="00780184">
      <w:pPr>
        <w:numPr>
          <w:ilvl w:val="0"/>
          <w:numId w:val="55"/>
        </w:numPr>
        <w:shd w:val="clear" w:color="auto" w:fill="FFFFFF"/>
        <w:spacing w:after="0" w:line="336" w:lineRule="atLeast"/>
        <w:ind w:left="0"/>
        <w:rPr>
          <w:rFonts w:ascii="Arial" w:hAnsi="Arial" w:cs="Arial"/>
          <w:color w:val="444444"/>
        </w:rPr>
      </w:pPr>
      <w:hyperlink r:id="rId7" w:history="1">
        <w:r w:rsidR="00780184">
          <w:rPr>
            <w:rStyle w:val="a5"/>
            <w:rFonts w:ascii="Arial" w:hAnsi="Arial" w:cs="Arial"/>
            <w:color w:val="2980B9"/>
          </w:rPr>
          <w:t>http://githowto.com/git_tutorial.zip</w:t>
        </w:r>
      </w:hyperlink>
    </w:p>
    <w:p w:rsidR="00780184" w:rsidRDefault="00780184" w:rsidP="00780184">
      <w:pPr>
        <w:pStyle w:val="2"/>
      </w:pPr>
      <w:bookmarkStart w:id="8" w:name="_Toc443547759"/>
      <w:r w:rsidRPr="00780184">
        <w:rPr>
          <w:rStyle w:val="a3"/>
          <w:i w:val="0"/>
          <w:iCs w:val="0"/>
        </w:rPr>
        <w:t xml:space="preserve">02 </w:t>
      </w:r>
      <w:r w:rsidRPr="00780184">
        <w:t>Распакуйте</w:t>
      </w:r>
      <w:r>
        <w:t xml:space="preserve"> учебные материалы</w:t>
      </w:r>
      <w:bookmarkEnd w:id="8"/>
    </w:p>
    <w:p w:rsidR="00780184" w:rsidRDefault="00780184" w:rsidP="00780184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Пакет учебных материалов должен иметь главную папку «git_tutorial» с двумя подпапками:</w:t>
      </w:r>
    </w:p>
    <w:p w:rsidR="00780184" w:rsidRDefault="00780184" w:rsidP="00780184">
      <w:pPr>
        <w:numPr>
          <w:ilvl w:val="0"/>
          <w:numId w:val="56"/>
        </w:numPr>
        <w:shd w:val="clear" w:color="auto" w:fill="FFFFFF"/>
        <w:spacing w:before="180" w:after="180" w:line="336" w:lineRule="atLeast"/>
        <w:ind w:left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work — пустой рабочий каталог. Здесь будут лежать ваши репозитории.</w:t>
      </w:r>
    </w:p>
    <w:p w:rsidR="00780184" w:rsidRDefault="00780184" w:rsidP="00780184">
      <w:pPr>
        <w:numPr>
          <w:ilvl w:val="0"/>
          <w:numId w:val="56"/>
        </w:numPr>
        <w:shd w:val="clear" w:color="auto" w:fill="FFFFFF"/>
        <w:spacing w:before="180" w:after="180" w:line="336" w:lineRule="atLeast"/>
        <w:ind w:left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files — заранее упакованные файлы для того, чтобы вы могли продолжить работать с учебными материалами на любом этапе. Если вы застрянете, просто скопируйте нужный урок в свою рабочую папку.</w:t>
      </w:r>
    </w:p>
    <w:p w:rsidR="007B7EA4" w:rsidRPr="00780184" w:rsidRDefault="007B7EA4">
      <w:r w:rsidRPr="00780184">
        <w:br w:type="page"/>
      </w:r>
    </w:p>
    <w:p w:rsidR="007B7EA4" w:rsidRPr="007B7EA4" w:rsidRDefault="007B7EA4" w:rsidP="00021280">
      <w:pPr>
        <w:pStyle w:val="1"/>
      </w:pPr>
      <w:bookmarkStart w:id="9" w:name="_Toc443547760"/>
      <w:r w:rsidRPr="007B7EA4">
        <w:lastRenderedPageBreak/>
        <w:t>3. Создание проекта</w:t>
      </w:r>
      <w:bookmarkEnd w:id="9"/>
    </w:p>
    <w:p w:rsidR="007B7EA4" w:rsidRPr="007B7EA4" w:rsidRDefault="007B7EA4" w:rsidP="00021280">
      <w:pPr>
        <w:pStyle w:val="2"/>
      </w:pPr>
      <w:bookmarkStart w:id="10" w:name="_Toc443547761"/>
      <w:r w:rsidRPr="007B7EA4">
        <w:t>Цели</w:t>
      </w:r>
      <w:bookmarkEnd w:id="10"/>
    </w:p>
    <w:p w:rsidR="007B7EA4" w:rsidRPr="007B7EA4" w:rsidRDefault="007B7EA4" w:rsidP="007B7EA4">
      <w:pPr>
        <w:numPr>
          <w:ilvl w:val="0"/>
          <w:numId w:val="2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создавать git репозиторий с нуля.</w:t>
      </w:r>
    </w:p>
    <w:p w:rsidR="007B7EA4" w:rsidRPr="007B7EA4" w:rsidRDefault="007B7EA4" w:rsidP="00021280">
      <w:pPr>
        <w:pStyle w:val="2"/>
      </w:pPr>
      <w:bookmarkStart w:id="11" w:name="_Toc443547762"/>
      <w:r w:rsidRPr="00021280">
        <w:rPr>
          <w:rStyle w:val="a3"/>
          <w:i w:val="0"/>
          <w:iCs w:val="0"/>
        </w:rPr>
        <w:t>01</w:t>
      </w:r>
      <w:r w:rsidR="00021280" w:rsidRPr="00021280">
        <w:rPr>
          <w:rStyle w:val="a3"/>
          <w:i w:val="0"/>
          <w:iCs w:val="0"/>
        </w:rPr>
        <w:t xml:space="preserve"> </w:t>
      </w:r>
      <w:r w:rsidRPr="007B7EA4">
        <w:t>Создайте страницу «Hello, World»</w:t>
      </w:r>
      <w:bookmarkEnd w:id="11"/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Начните работу в пустом рабочем каталоге (например Work, если вы скачали архив с предыдущего шага) с создания пустого каталога с именем «hello», затем войдите внего и создайте там файл с именем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hello.html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с таким содержанием.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mkdir hello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cd hello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touch hello.html</w:t>
      </w:r>
    </w:p>
    <w:p w:rsidR="007B7EA4" w:rsidRPr="007B7EA4" w:rsidRDefault="007B7EA4" w:rsidP="007B7EA4">
      <w:pPr>
        <w:shd w:val="clear" w:color="auto" w:fill="BDC3C7"/>
        <w:spacing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ФАЙЛ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 </w:t>
      </w:r>
      <w:r w:rsidRPr="007B7EA4">
        <w:rPr>
          <w:rFonts w:ascii="Arial" w:eastAsia="Times New Roman" w:hAnsi="Arial" w:cs="Arial"/>
          <w:b/>
          <w:bCs/>
          <w:i/>
          <w:iCs/>
          <w:caps/>
          <w:color w:val="FFFFFF"/>
          <w:sz w:val="24"/>
          <w:szCs w:val="24"/>
          <w:lang w:val="en-US" w:eastAsia="ru-RU"/>
        </w:rPr>
        <w:t>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Hello, World</w:t>
      </w:r>
    </w:p>
    <w:p w:rsidR="007B7EA4" w:rsidRPr="007B7EA4" w:rsidRDefault="007B7EA4" w:rsidP="00021280">
      <w:pPr>
        <w:pStyle w:val="2"/>
        <w:rPr>
          <w:lang w:val="en-US"/>
        </w:rPr>
      </w:pPr>
      <w:bookmarkStart w:id="12" w:name="_Toc443547763"/>
      <w:r w:rsidRPr="00822B22">
        <w:rPr>
          <w:rStyle w:val="a3"/>
          <w:i w:val="0"/>
          <w:iCs w:val="0"/>
          <w:lang w:val="en-US"/>
        </w:rPr>
        <w:t>02</w:t>
      </w:r>
      <w:r w:rsidR="00021280" w:rsidRPr="00822B22">
        <w:rPr>
          <w:rStyle w:val="a3"/>
          <w:i w:val="0"/>
          <w:iCs w:val="0"/>
          <w:lang w:val="en-US"/>
        </w:rPr>
        <w:t xml:space="preserve"> </w:t>
      </w:r>
      <w:r w:rsidRPr="007B7EA4">
        <w:t>Создайте</w:t>
      </w:r>
      <w:r w:rsidRPr="007B7EA4">
        <w:rPr>
          <w:lang w:val="en-US"/>
        </w:rPr>
        <w:t xml:space="preserve"> </w:t>
      </w:r>
      <w:r w:rsidRPr="007B7EA4">
        <w:t>репозиторий</w:t>
      </w:r>
      <w:bookmarkEnd w:id="12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у вас есть каталог с одним файлом. Чтобы создать git репозиторий из этого каталога, выполните команду git init.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init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$ git init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Initialized empty Git repository in /Users/alex/Documents/Presentations/githowto/auto/hello/.git/</w:t>
      </w:r>
    </w:p>
    <w:p w:rsidR="007B7EA4" w:rsidRPr="007B7EA4" w:rsidRDefault="007B7EA4" w:rsidP="00021280">
      <w:pPr>
        <w:pStyle w:val="2"/>
      </w:pPr>
      <w:bookmarkStart w:id="13" w:name="_Toc443547764"/>
      <w:r w:rsidRPr="00021280">
        <w:rPr>
          <w:rStyle w:val="a3"/>
          <w:i w:val="0"/>
          <w:iCs w:val="0"/>
        </w:rPr>
        <w:t>03</w:t>
      </w:r>
      <w:r w:rsidR="00021280" w:rsidRPr="00021280">
        <w:rPr>
          <w:rStyle w:val="a3"/>
          <w:i w:val="0"/>
          <w:iCs w:val="0"/>
        </w:rPr>
        <w:t xml:space="preserve"> </w:t>
      </w:r>
      <w:r w:rsidRPr="007B7EA4">
        <w:t>Добавьте страницу в репозиторий</w:t>
      </w:r>
      <w:bookmarkEnd w:id="13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давайте добавим в репозиторий страницу «Hello, World».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add 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commit -m "First Commit"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увидите …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lastRenderedPageBreak/>
        <w:t>$ git add hello.html</w:t>
      </w:r>
    </w:p>
    <w:p w:rsidR="007B7EA4" w:rsidRPr="00531F38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commit -m "First Commit"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[master (root-commit) 911e8c9] First Commit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1 files changed, 1 insertions(+), 0 deletions(-)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create mode 100644 hello.html</w:t>
      </w:r>
    </w:p>
    <w:p w:rsidR="007B7EA4" w:rsidRDefault="007B7EA4">
      <w:pPr>
        <w:rPr>
          <w:lang w:val="en-US"/>
        </w:rPr>
      </w:pPr>
      <w:r>
        <w:rPr>
          <w:lang w:val="en-US"/>
        </w:rPr>
        <w:br w:type="page"/>
      </w:r>
    </w:p>
    <w:p w:rsidR="007B7EA4" w:rsidRPr="007B7EA4" w:rsidRDefault="007B7EA4" w:rsidP="0068318D">
      <w:pPr>
        <w:pStyle w:val="1"/>
      </w:pPr>
      <w:bookmarkStart w:id="14" w:name="_Toc443547765"/>
      <w:r w:rsidRPr="007B7EA4">
        <w:lastRenderedPageBreak/>
        <w:t>4. Проверка состояния</w:t>
      </w:r>
      <w:bookmarkEnd w:id="14"/>
    </w:p>
    <w:p w:rsidR="007B7EA4" w:rsidRPr="007B7EA4" w:rsidRDefault="007B7EA4" w:rsidP="0068318D">
      <w:pPr>
        <w:pStyle w:val="2"/>
      </w:pPr>
      <w:bookmarkStart w:id="15" w:name="_Toc443547766"/>
      <w:r w:rsidRPr="007B7EA4">
        <w:t>Цели</w:t>
      </w:r>
      <w:bookmarkEnd w:id="15"/>
    </w:p>
    <w:p w:rsidR="007B7EA4" w:rsidRPr="007B7EA4" w:rsidRDefault="007B7EA4" w:rsidP="007B7EA4">
      <w:pPr>
        <w:numPr>
          <w:ilvl w:val="0"/>
          <w:numId w:val="3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проверять состояние репозитория</w:t>
      </w:r>
    </w:p>
    <w:p w:rsidR="007B7EA4" w:rsidRPr="007B7EA4" w:rsidRDefault="007B7EA4" w:rsidP="0068318D">
      <w:pPr>
        <w:pStyle w:val="2"/>
      </w:pPr>
      <w:bookmarkStart w:id="16" w:name="_Toc443547767"/>
      <w:r w:rsidRPr="0068318D">
        <w:rPr>
          <w:rStyle w:val="a3"/>
          <w:i w:val="0"/>
          <w:iCs w:val="0"/>
        </w:rPr>
        <w:t>01</w:t>
      </w:r>
      <w:r w:rsidR="0068318D" w:rsidRPr="0068318D">
        <w:rPr>
          <w:rStyle w:val="a3"/>
          <w:i w:val="0"/>
          <w:iCs w:val="0"/>
        </w:rPr>
        <w:t xml:space="preserve"> </w:t>
      </w:r>
      <w:r w:rsidRPr="007B7EA4">
        <w:t>Проверьте состояние репозитория</w:t>
      </w:r>
      <w:bookmarkEnd w:id="16"/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Используйте команду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status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чтобы проверить текущее состояние репозитория.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status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увидите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status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On branch master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nothing to commit (working directory clean)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Команда проверки состояния сообщит, что коммитить нечего. Это означает, что в репозитории хранится текущее состояние рабочего каталога, и нет никаких изменений, ожидающих записи.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Мы будем использовать команду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status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чтобы продолжать отслеживать состояние репозитория и рабочего каталога.</w:t>
      </w:r>
    </w:p>
    <w:p w:rsidR="007B7EA4" w:rsidRDefault="007B7EA4">
      <w:r>
        <w:br w:type="page"/>
      </w:r>
    </w:p>
    <w:p w:rsidR="007B7EA4" w:rsidRPr="007B7EA4" w:rsidRDefault="007B7EA4" w:rsidP="00DF03C1">
      <w:pPr>
        <w:pStyle w:val="1"/>
      </w:pPr>
      <w:bookmarkStart w:id="17" w:name="_Toc443547768"/>
      <w:r w:rsidRPr="007B7EA4">
        <w:lastRenderedPageBreak/>
        <w:t>5. Внесение изменений</w:t>
      </w:r>
      <w:bookmarkEnd w:id="17"/>
    </w:p>
    <w:p w:rsidR="007B7EA4" w:rsidRPr="007B7EA4" w:rsidRDefault="007B7EA4" w:rsidP="00DF03C1">
      <w:pPr>
        <w:pStyle w:val="2"/>
      </w:pPr>
      <w:bookmarkStart w:id="18" w:name="_Toc443547769"/>
      <w:r w:rsidRPr="007B7EA4">
        <w:t>Цели</w:t>
      </w:r>
      <w:bookmarkEnd w:id="18"/>
    </w:p>
    <w:p w:rsidR="007B7EA4" w:rsidRPr="007B7EA4" w:rsidRDefault="007B7EA4" w:rsidP="007B7EA4">
      <w:pPr>
        <w:numPr>
          <w:ilvl w:val="0"/>
          <w:numId w:val="4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отслеживать состояние рабочего каталога</w:t>
      </w:r>
    </w:p>
    <w:p w:rsidR="007B7EA4" w:rsidRPr="007B7EA4" w:rsidRDefault="007B7EA4" w:rsidP="00DF03C1">
      <w:pPr>
        <w:pStyle w:val="2"/>
      </w:pPr>
      <w:bookmarkStart w:id="19" w:name="_Toc443547770"/>
      <w:r w:rsidRPr="00DF03C1">
        <w:rPr>
          <w:rStyle w:val="a3"/>
          <w:i w:val="0"/>
          <w:iCs w:val="0"/>
        </w:rPr>
        <w:t>01</w:t>
      </w:r>
      <w:r w:rsidR="00DF03C1">
        <w:rPr>
          <w:i/>
          <w:iCs/>
          <w:color w:val="ECF0F1"/>
          <w:lang w:val="en-US"/>
        </w:rPr>
        <w:t xml:space="preserve"> </w:t>
      </w:r>
      <w:r w:rsidRPr="007B7EA4">
        <w:t>Измените страницу «Hello, World»</w:t>
      </w:r>
      <w:bookmarkEnd w:id="19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Добавим кое-какие HTML-теги к нашему приветствию. Измените содержимое файла на:</w:t>
      </w:r>
    </w:p>
    <w:p w:rsidR="007B7EA4" w:rsidRPr="007B7EA4" w:rsidRDefault="007B7EA4" w:rsidP="007B7EA4">
      <w:pPr>
        <w:shd w:val="clear" w:color="auto" w:fill="BDC3C7"/>
        <w:spacing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ФАЙЛ: </w:t>
      </w:r>
      <w:r w:rsidRPr="007B7EA4">
        <w:rPr>
          <w:rFonts w:ascii="Arial" w:eastAsia="Times New Roman" w:hAnsi="Arial" w:cs="Arial"/>
          <w:b/>
          <w:bCs/>
          <w:i/>
          <w:iCs/>
          <w:caps/>
          <w:color w:val="FFFFFF"/>
          <w:sz w:val="24"/>
          <w:szCs w:val="24"/>
          <w:lang w:eastAsia="ru-RU"/>
        </w:rPr>
        <w:t>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b/>
          <w:bCs/>
          <w:color w:val="444444"/>
          <w:sz w:val="24"/>
          <w:szCs w:val="24"/>
          <w:lang w:eastAsia="ru-RU"/>
        </w:rPr>
        <w:t>&lt;h1&gt;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Hello, World!</w:t>
      </w:r>
      <w:r w:rsidRPr="007B7EA4">
        <w:rPr>
          <w:rFonts w:ascii="Consolas" w:eastAsia="Times New Roman" w:hAnsi="Consolas" w:cs="Consolas"/>
          <w:b/>
          <w:bCs/>
          <w:color w:val="444444"/>
          <w:sz w:val="24"/>
          <w:szCs w:val="24"/>
          <w:lang w:eastAsia="ru-RU"/>
        </w:rPr>
        <w:t>&lt;/h1&gt;</w:t>
      </w:r>
    </w:p>
    <w:p w:rsidR="007B7EA4" w:rsidRPr="007B7EA4" w:rsidRDefault="007B7EA4" w:rsidP="00DF03C1">
      <w:pPr>
        <w:pStyle w:val="2"/>
      </w:pPr>
      <w:bookmarkStart w:id="20" w:name="_Toc443547771"/>
      <w:r w:rsidRPr="00DF03C1">
        <w:rPr>
          <w:rStyle w:val="a3"/>
          <w:i w:val="0"/>
          <w:iCs w:val="0"/>
        </w:rPr>
        <w:t>02</w:t>
      </w:r>
      <w:r w:rsidR="00DF03C1" w:rsidRPr="00DF03C1">
        <w:rPr>
          <w:rStyle w:val="a3"/>
          <w:i w:val="0"/>
          <w:iCs w:val="0"/>
        </w:rPr>
        <w:t xml:space="preserve"> </w:t>
      </w:r>
      <w:r w:rsidRPr="007B7EA4">
        <w:t>Проверьте состояние</w:t>
      </w:r>
      <w:bookmarkEnd w:id="20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проверьте состояние рабочего каталога.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status</w:t>
      </w:r>
    </w:p>
    <w:p w:rsidR="007B7EA4" w:rsidRPr="00822B22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</w:t>
      </w:r>
      <w:r w:rsidRPr="00822B22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увидите</w:t>
      </w:r>
      <w:r w:rsidRPr="00822B22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…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status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On branch master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Changes not staged for commit: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(use "git add &lt;file&gt;..." to update what will be committed)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(use "git checkout -- &lt;file&gt;..." to discard changes in working directory)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modified:   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no changes added to commit (use "git add" and/or "git commit -a")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Первое, что нужно заметить, это то, что git знает, что файл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hello.html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был изменен, но при этом эти изменения еще не зафиксированы в репозитории.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Также обратите внимание на то, что сообщение о состоянии дает вам подсказку о том, что нужно делать дальше. Если вы хотите добавить эти изменения в 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репозиторий, используйте команду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git add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В противном случае используйте команду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git сheckout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для отмены изменений.</w:t>
      </w:r>
    </w:p>
    <w:p w:rsidR="007B7EA4" w:rsidRPr="007B7EA4" w:rsidRDefault="007B7EA4" w:rsidP="00DF03C1">
      <w:pPr>
        <w:pStyle w:val="2"/>
      </w:pPr>
      <w:bookmarkStart w:id="21" w:name="_Toc443547772"/>
      <w:r w:rsidRPr="00DF03C1">
        <w:rPr>
          <w:rStyle w:val="a3"/>
          <w:i w:val="0"/>
          <w:iCs w:val="0"/>
        </w:rPr>
        <w:t>03</w:t>
      </w:r>
      <w:r w:rsidR="00DF03C1" w:rsidRPr="00DF03C1">
        <w:rPr>
          <w:rStyle w:val="a3"/>
          <w:i w:val="0"/>
          <w:iCs w:val="0"/>
        </w:rPr>
        <w:t xml:space="preserve"> </w:t>
      </w:r>
      <w:r w:rsidRPr="007B7EA4">
        <w:t>А далее...</w:t>
      </w:r>
      <w:bookmarkEnd w:id="21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Давайте проиндексируем изменения.</w:t>
      </w:r>
    </w:p>
    <w:p w:rsidR="007B7EA4" w:rsidRDefault="007B7EA4">
      <w:r>
        <w:br w:type="page"/>
      </w:r>
    </w:p>
    <w:p w:rsidR="007B7EA4" w:rsidRPr="007B7EA4" w:rsidRDefault="007B7EA4" w:rsidP="0007623E">
      <w:pPr>
        <w:pStyle w:val="1"/>
      </w:pPr>
      <w:bookmarkStart w:id="22" w:name="_Toc443547773"/>
      <w:r w:rsidRPr="007B7EA4">
        <w:lastRenderedPageBreak/>
        <w:t>6. Индексация изменений</w:t>
      </w:r>
      <w:bookmarkEnd w:id="22"/>
    </w:p>
    <w:p w:rsidR="007B7EA4" w:rsidRPr="007B7EA4" w:rsidRDefault="007B7EA4" w:rsidP="0007623E">
      <w:pPr>
        <w:pStyle w:val="2"/>
      </w:pPr>
      <w:bookmarkStart w:id="23" w:name="_Toc443547774"/>
      <w:r w:rsidRPr="007B7EA4">
        <w:t>Цели</w:t>
      </w:r>
      <w:bookmarkEnd w:id="23"/>
    </w:p>
    <w:p w:rsidR="007B7EA4" w:rsidRPr="007B7EA4" w:rsidRDefault="007B7EA4" w:rsidP="007B7EA4">
      <w:pPr>
        <w:numPr>
          <w:ilvl w:val="0"/>
          <w:numId w:val="5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индексировать изменения для последующих коммитов</w:t>
      </w:r>
    </w:p>
    <w:p w:rsidR="007B7EA4" w:rsidRPr="007B7EA4" w:rsidRDefault="007B7EA4" w:rsidP="0007623E">
      <w:pPr>
        <w:pStyle w:val="2"/>
      </w:pPr>
      <w:bookmarkStart w:id="24" w:name="_Toc443547775"/>
      <w:r w:rsidRPr="0007623E">
        <w:rPr>
          <w:rStyle w:val="a3"/>
          <w:i w:val="0"/>
          <w:iCs w:val="0"/>
        </w:rPr>
        <w:t>01</w:t>
      </w:r>
      <w:r w:rsidR="0007623E" w:rsidRPr="0007623E">
        <w:rPr>
          <w:rStyle w:val="a3"/>
          <w:i w:val="0"/>
          <w:iCs w:val="0"/>
        </w:rPr>
        <w:t xml:space="preserve"> </w:t>
      </w:r>
      <w:r w:rsidRPr="007B7EA4">
        <w:t>Добавьте изменения</w:t>
      </w:r>
      <w:bookmarkEnd w:id="24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дайте команду git проиндексировать изменения. Проверьте состояние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add 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status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увидите…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add 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status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On branch master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Changes to be committed: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(use "git reset HEAD &lt;file&gt;..." to unstage)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modified:   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Изменения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файла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val="en-US" w:eastAsia="ru-RU"/>
        </w:rPr>
        <w:t>hello.html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 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были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проиндексированы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. 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Это означает, что git теперь знает об изменении, но изменение пока не</w:t>
      </w:r>
      <w:r w:rsidRPr="007B7EA4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перманентно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(читай, </w:t>
      </w:r>
      <w:r w:rsidRPr="007B7EA4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навсегда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) записано в репозиторий. Следующий коммит будет включать в себя проиндексированные изменения.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Если вы решили, что </w:t>
      </w:r>
      <w:r w:rsidRPr="007B7EA4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не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хотите коммитить изменения, команда состояния напомнит вам о том, что с помощью команды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git reset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можно снять индексацию этих изменений.</w:t>
      </w:r>
    </w:p>
    <w:p w:rsidR="007B7EA4" w:rsidRDefault="007B7EA4">
      <w:r>
        <w:br w:type="page"/>
      </w:r>
    </w:p>
    <w:p w:rsidR="007B7EA4" w:rsidRDefault="007B7EA4" w:rsidP="0007623E">
      <w:pPr>
        <w:pStyle w:val="1"/>
      </w:pPr>
      <w:bookmarkStart w:id="25" w:name="_Toc443547776"/>
      <w:r>
        <w:lastRenderedPageBreak/>
        <w:t xml:space="preserve">7. </w:t>
      </w:r>
      <w:r w:rsidRPr="0007623E">
        <w:t>Индексация</w:t>
      </w:r>
      <w:r>
        <w:t xml:space="preserve"> и коммит</w:t>
      </w:r>
      <w:bookmarkEnd w:id="25"/>
    </w:p>
    <w:p w:rsidR="007B7EA4" w:rsidRDefault="007B7EA4" w:rsidP="007B7EA4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Отдельный шаг индексации в git позволяет вам продолжать вносить изменения в рабочий каталог, а затем, в момент, когда вы захотите взаимодействовать с версионным контролем, git позволит записать изменения в малых коммитах, которые фиксируют то, что вы сделали.</w:t>
      </w:r>
    </w:p>
    <w:p w:rsidR="007B7EA4" w:rsidRDefault="007B7EA4" w:rsidP="007B7EA4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Предположим, что вы отредактировали три файла (</w:t>
      </w:r>
      <w:r>
        <w:rPr>
          <w:rStyle w:val="HTML1"/>
          <w:rFonts w:ascii="Consolas" w:hAnsi="Consolas" w:cs="Consolas"/>
          <w:color w:val="444444"/>
          <w:sz w:val="24"/>
          <w:szCs w:val="24"/>
          <w:shd w:val="clear" w:color="auto" w:fill="EEEEEE"/>
        </w:rPr>
        <w:t>a.html</w:t>
      </w:r>
      <w:r>
        <w:rPr>
          <w:rFonts w:ascii="Arial" w:hAnsi="Arial" w:cs="Arial"/>
          <w:color w:val="444444"/>
        </w:rPr>
        <w:t>,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HTML1"/>
          <w:rFonts w:ascii="Consolas" w:hAnsi="Consolas" w:cs="Consolas"/>
          <w:color w:val="444444"/>
          <w:sz w:val="24"/>
          <w:szCs w:val="24"/>
          <w:shd w:val="clear" w:color="auto" w:fill="EEEEEE"/>
        </w:rPr>
        <w:t>b.html</w:t>
      </w:r>
      <w:r>
        <w:rPr>
          <w:rFonts w:ascii="Arial" w:hAnsi="Arial" w:cs="Arial"/>
          <w:color w:val="444444"/>
        </w:rPr>
        <w:t>, and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HTML1"/>
          <w:rFonts w:ascii="Consolas" w:hAnsi="Consolas" w:cs="Consolas"/>
          <w:color w:val="444444"/>
          <w:sz w:val="24"/>
          <w:szCs w:val="24"/>
          <w:shd w:val="clear" w:color="auto" w:fill="EEEEEE"/>
        </w:rPr>
        <w:t>c.html</w:t>
      </w:r>
      <w:r>
        <w:rPr>
          <w:rFonts w:ascii="Arial" w:hAnsi="Arial" w:cs="Arial"/>
          <w:color w:val="444444"/>
        </w:rPr>
        <w:t>). Теперь вы хотите закоммитить все изменения, при этом чтобы изменения в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HTML1"/>
          <w:rFonts w:ascii="Consolas" w:hAnsi="Consolas" w:cs="Consolas"/>
          <w:color w:val="444444"/>
          <w:sz w:val="24"/>
          <w:szCs w:val="24"/>
          <w:shd w:val="clear" w:color="auto" w:fill="EEEEEE"/>
        </w:rPr>
        <w:t>a.html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>и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HTML1"/>
          <w:rFonts w:ascii="Consolas" w:hAnsi="Consolas" w:cs="Consolas"/>
          <w:color w:val="444444"/>
          <w:sz w:val="24"/>
          <w:szCs w:val="24"/>
          <w:shd w:val="clear" w:color="auto" w:fill="EEEEEE"/>
        </w:rPr>
        <w:t>b.html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>были одним коммитом, в то время как изменения в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HTML1"/>
          <w:rFonts w:ascii="Consolas" w:hAnsi="Consolas" w:cs="Consolas"/>
          <w:color w:val="444444"/>
          <w:sz w:val="24"/>
          <w:szCs w:val="24"/>
          <w:shd w:val="clear" w:color="auto" w:fill="EEEEEE"/>
        </w:rPr>
        <w:t>c.html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>логически не связаны с первыми двумя файлами и должны идти отдельным коммитом.</w:t>
      </w:r>
    </w:p>
    <w:p w:rsidR="007B7EA4" w:rsidRDefault="007B7EA4" w:rsidP="007B7EA4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 теории, вы можете сделать следующее:</w:t>
      </w:r>
    </w:p>
    <w:p w:rsidR="007B7EA4" w:rsidRPr="007B7EA4" w:rsidRDefault="007B7EA4" w:rsidP="007B7EA4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7B7EA4">
        <w:rPr>
          <w:rFonts w:ascii="Consolas" w:hAnsi="Consolas" w:cs="Consolas"/>
          <w:color w:val="444444"/>
          <w:sz w:val="24"/>
          <w:szCs w:val="24"/>
          <w:lang w:val="en-US"/>
        </w:rPr>
        <w:t>git add a.html</w:t>
      </w:r>
    </w:p>
    <w:p w:rsidR="007B7EA4" w:rsidRPr="007B7EA4" w:rsidRDefault="007B7EA4" w:rsidP="007B7EA4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7B7EA4">
        <w:rPr>
          <w:rFonts w:ascii="Consolas" w:hAnsi="Consolas" w:cs="Consolas"/>
          <w:color w:val="444444"/>
          <w:sz w:val="24"/>
          <w:szCs w:val="24"/>
          <w:lang w:val="en-US"/>
        </w:rPr>
        <w:t>git add b.html</w:t>
      </w:r>
    </w:p>
    <w:p w:rsidR="007B7EA4" w:rsidRPr="007B7EA4" w:rsidRDefault="007B7EA4" w:rsidP="007B7EA4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7B7EA4">
        <w:rPr>
          <w:rFonts w:ascii="Consolas" w:hAnsi="Consolas" w:cs="Consolas"/>
          <w:color w:val="444444"/>
          <w:sz w:val="24"/>
          <w:szCs w:val="24"/>
          <w:lang w:val="en-US"/>
        </w:rPr>
        <w:t>git commit -m "Changes for a and b"</w:t>
      </w:r>
    </w:p>
    <w:p w:rsidR="007B7EA4" w:rsidRPr="007B7EA4" w:rsidRDefault="007B7EA4" w:rsidP="007B7EA4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7B7EA4">
        <w:rPr>
          <w:rFonts w:ascii="Consolas" w:hAnsi="Consolas" w:cs="Consolas"/>
          <w:color w:val="444444"/>
          <w:sz w:val="24"/>
          <w:szCs w:val="24"/>
          <w:lang w:val="en-US"/>
        </w:rPr>
        <w:t>git add c.html</w:t>
      </w:r>
    </w:p>
    <w:p w:rsidR="007B7EA4" w:rsidRPr="007B7EA4" w:rsidRDefault="007B7EA4" w:rsidP="007B7EA4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7B7EA4">
        <w:rPr>
          <w:rFonts w:ascii="Consolas" w:hAnsi="Consolas" w:cs="Consolas"/>
          <w:color w:val="444444"/>
          <w:sz w:val="24"/>
          <w:szCs w:val="24"/>
          <w:lang w:val="en-US"/>
        </w:rPr>
        <w:t>git commit -m "Unrelated change to c"</w:t>
      </w:r>
    </w:p>
    <w:p w:rsidR="007B7EA4" w:rsidRDefault="007B7EA4" w:rsidP="007B7EA4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Разделяя индексацию и коммит, вы имеете возможность с легкостью настроить, что идет в какой коммит.</w:t>
      </w:r>
    </w:p>
    <w:p w:rsidR="007B7EA4" w:rsidRDefault="007B7EA4">
      <w:r>
        <w:br w:type="page"/>
      </w:r>
    </w:p>
    <w:p w:rsidR="007B7EA4" w:rsidRPr="007B7EA4" w:rsidRDefault="007B7EA4" w:rsidP="00A169DD">
      <w:pPr>
        <w:pStyle w:val="1"/>
      </w:pPr>
      <w:bookmarkStart w:id="26" w:name="_Toc443547777"/>
      <w:r w:rsidRPr="007B7EA4">
        <w:lastRenderedPageBreak/>
        <w:t>8. Коммит изменений</w:t>
      </w:r>
      <w:bookmarkEnd w:id="26"/>
    </w:p>
    <w:p w:rsidR="007B7EA4" w:rsidRPr="007B7EA4" w:rsidRDefault="007B7EA4" w:rsidP="00A169DD">
      <w:pPr>
        <w:pStyle w:val="2"/>
      </w:pPr>
      <w:bookmarkStart w:id="27" w:name="_Toc443547778"/>
      <w:r w:rsidRPr="007B7EA4">
        <w:t>Цели</w:t>
      </w:r>
      <w:bookmarkEnd w:id="27"/>
    </w:p>
    <w:p w:rsidR="007B7EA4" w:rsidRPr="007B7EA4" w:rsidRDefault="007B7EA4" w:rsidP="007B7EA4">
      <w:pPr>
        <w:numPr>
          <w:ilvl w:val="0"/>
          <w:numId w:val="6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коммитить изменения в репозиторий</w:t>
      </w:r>
    </w:p>
    <w:p w:rsidR="007B7EA4" w:rsidRPr="007B7EA4" w:rsidRDefault="007B7EA4" w:rsidP="00A169DD">
      <w:pPr>
        <w:pStyle w:val="2"/>
      </w:pPr>
      <w:bookmarkStart w:id="28" w:name="_Toc443547779"/>
      <w:r w:rsidRPr="00A169DD">
        <w:rPr>
          <w:rStyle w:val="a3"/>
          <w:i w:val="0"/>
          <w:iCs w:val="0"/>
        </w:rPr>
        <w:t>01</w:t>
      </w:r>
      <w:r w:rsidR="00A169DD" w:rsidRPr="00A169DD">
        <w:rPr>
          <w:rStyle w:val="a3"/>
          <w:i w:val="0"/>
          <w:iCs w:val="0"/>
        </w:rPr>
        <w:t xml:space="preserve"> </w:t>
      </w:r>
      <w:r w:rsidRPr="007B7EA4">
        <w:t>Закоммитьте изменения</w:t>
      </w:r>
      <w:bookmarkEnd w:id="28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Достаточно об индексации. Давайте сделаем коммит того, что мы проиндексировали, в репозиторий.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Когда вы ранее использовали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commit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для коммита первоначальной версии файла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hello.html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 репозиторий, вы включили метку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-m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которая делает комментарий в командной строке. Команда commit позволит вам интерактивно редактировать комментарии для коммита. Теперь давайте это проверим.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Если вы опустите метку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-m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из командной строки, git перенесет вас в редактор по вашему выбору. Редактор выбирается из следующего списка (в порядке приоритета):</w:t>
      </w:r>
    </w:p>
    <w:p w:rsidR="007B7EA4" w:rsidRPr="007B7EA4" w:rsidRDefault="007B7EA4" w:rsidP="007B7EA4">
      <w:pPr>
        <w:numPr>
          <w:ilvl w:val="0"/>
          <w:numId w:val="7"/>
        </w:numPr>
        <w:shd w:val="clear" w:color="auto" w:fill="FFFFFF"/>
        <w:spacing w:after="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переменная среды GIT_EDITOR</w:t>
      </w:r>
    </w:p>
    <w:p w:rsidR="007B7EA4" w:rsidRPr="007B7EA4" w:rsidRDefault="007B7EA4" w:rsidP="007B7EA4">
      <w:pPr>
        <w:numPr>
          <w:ilvl w:val="0"/>
          <w:numId w:val="7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параметр конфигурации core.editor</w:t>
      </w:r>
    </w:p>
    <w:p w:rsidR="007B7EA4" w:rsidRPr="007B7EA4" w:rsidRDefault="007B7EA4" w:rsidP="007B7EA4">
      <w:pPr>
        <w:numPr>
          <w:ilvl w:val="0"/>
          <w:numId w:val="7"/>
        </w:numPr>
        <w:shd w:val="clear" w:color="auto" w:fill="FFFFFF"/>
        <w:spacing w:after="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переменная среды VISUAL</w:t>
      </w:r>
    </w:p>
    <w:p w:rsidR="007B7EA4" w:rsidRPr="007B7EA4" w:rsidRDefault="007B7EA4" w:rsidP="007B7EA4">
      <w:pPr>
        <w:numPr>
          <w:ilvl w:val="0"/>
          <w:numId w:val="7"/>
        </w:numPr>
        <w:shd w:val="clear" w:color="auto" w:fill="FFFFFF"/>
        <w:spacing w:after="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переменная среды EDITOR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У меня переменная EDITOR установлена в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emacsclient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(доступен для Linux и Mac).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Сделайте коммит сейчас и проверьте состояние.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commit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увидите в вашем редакторе: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Please enter the commit message for your changes. Lines starting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with '#' will be ignored, and an empty message aborts the commit.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On branch master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Changes to be committed: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(use "git reset HEAD &lt;file&gt;..." to unstage)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#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lastRenderedPageBreak/>
        <w:t>#   modified:   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#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 первой строке введите комментарий: «Added h1 tag». Сохраните файл и выйдите из редактора (для этого в редакторе по-умолчанию (Vim) вам нужно нажать клавишу ESC, ввести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:wq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 нажать Enter). Вы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увидите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…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commit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Waiting for Emacs...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[master 569aa96] Added h1 tag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1 files changed, 1 insertions(+), 1 deletions(-)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Строка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«Waiting for Emacs…» 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получена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из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программы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val="en-US" w:eastAsia="ru-RU"/>
        </w:rPr>
        <w:t>emacsclient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, 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которая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посылает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файл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запущенную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программу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emacs 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ждет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его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закрытия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. 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Остальные выходные данные – стандартные коммит-сообщения.</w:t>
      </w:r>
    </w:p>
    <w:p w:rsidR="007B7EA4" w:rsidRPr="007B7EA4" w:rsidRDefault="007B7EA4" w:rsidP="00A169DD">
      <w:pPr>
        <w:pStyle w:val="2"/>
      </w:pPr>
      <w:bookmarkStart w:id="29" w:name="_Toc443547780"/>
      <w:r w:rsidRPr="00A169DD">
        <w:rPr>
          <w:rStyle w:val="a3"/>
          <w:i w:val="0"/>
          <w:iCs w:val="0"/>
        </w:rPr>
        <w:t>02</w:t>
      </w:r>
      <w:r w:rsidR="00A169DD" w:rsidRPr="00A169DD">
        <w:rPr>
          <w:rStyle w:val="a3"/>
          <w:i w:val="0"/>
          <w:iCs w:val="0"/>
        </w:rPr>
        <w:t xml:space="preserve"> </w:t>
      </w:r>
      <w:r w:rsidRPr="007B7EA4">
        <w:t>Проверьте состояние</w:t>
      </w:r>
      <w:bookmarkEnd w:id="29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 конце давайте еще раз проверим состояние.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status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увидите…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status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On branch master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nothing to commit (working directory clean)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Рабочий каталог чистый, можете продолжить работу.</w:t>
      </w:r>
    </w:p>
    <w:p w:rsidR="007B7EA4" w:rsidRDefault="007B7EA4">
      <w:r>
        <w:br w:type="page"/>
      </w:r>
    </w:p>
    <w:p w:rsidR="007B7EA4" w:rsidRPr="007B7EA4" w:rsidRDefault="007B7EA4" w:rsidP="00875446">
      <w:pPr>
        <w:pStyle w:val="1"/>
      </w:pPr>
      <w:bookmarkStart w:id="30" w:name="_Toc443547781"/>
      <w:r w:rsidRPr="007B7EA4">
        <w:lastRenderedPageBreak/>
        <w:t>9. Изменения, а не файлы</w:t>
      </w:r>
      <w:bookmarkEnd w:id="30"/>
    </w:p>
    <w:p w:rsidR="007B7EA4" w:rsidRPr="007B7EA4" w:rsidRDefault="007B7EA4" w:rsidP="00875446">
      <w:pPr>
        <w:pStyle w:val="2"/>
      </w:pPr>
      <w:bookmarkStart w:id="31" w:name="_Toc443547782"/>
      <w:r w:rsidRPr="007B7EA4">
        <w:t>Цели</w:t>
      </w:r>
      <w:bookmarkEnd w:id="31"/>
    </w:p>
    <w:p w:rsidR="007B7EA4" w:rsidRPr="007B7EA4" w:rsidRDefault="007B7EA4" w:rsidP="007B7EA4">
      <w:pPr>
        <w:numPr>
          <w:ilvl w:val="0"/>
          <w:numId w:val="8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Понять, что git работает с изменениями, а не файлами.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Большинство систем версионного контроля работают с файлами. Вы добавляете файл в версионный контроль, а система отслеживает изменения файла с этого момента.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Git фокусируется на изменениях в файле, а не самом файле. Когда вы осуществляете команду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add file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вы не говорите git добавить файл в репозиторий. Скорее вы говорите, что git надо отметить текущее состояние файла, коммит которого будет произведен позже.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Мы попытаемся исследовать эту разницу в данном уроке.</w:t>
      </w:r>
    </w:p>
    <w:p w:rsidR="007B7EA4" w:rsidRPr="007B7EA4" w:rsidRDefault="007B7EA4" w:rsidP="00875446">
      <w:pPr>
        <w:pStyle w:val="2"/>
      </w:pPr>
      <w:bookmarkStart w:id="32" w:name="_Toc443547783"/>
      <w:r w:rsidRPr="00875446">
        <w:rPr>
          <w:rStyle w:val="a3"/>
          <w:i w:val="0"/>
          <w:iCs w:val="0"/>
        </w:rPr>
        <w:t>01</w:t>
      </w:r>
      <w:r w:rsidR="00875446" w:rsidRPr="00875446">
        <w:rPr>
          <w:rStyle w:val="a3"/>
          <w:i w:val="0"/>
          <w:iCs w:val="0"/>
        </w:rPr>
        <w:t xml:space="preserve"> </w:t>
      </w:r>
      <w:r w:rsidRPr="007B7EA4">
        <w:t>Первое изменение: Добавьте стандартные теги страницы</w:t>
      </w:r>
      <w:bookmarkEnd w:id="32"/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Измените страницу «Hello, World», чтобы она содержала стандартные теги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&lt;html&gt;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&lt;body&gt;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7B7EA4" w:rsidRPr="007B7EA4" w:rsidRDefault="007B7EA4" w:rsidP="007B7EA4">
      <w:pPr>
        <w:shd w:val="clear" w:color="auto" w:fill="BDC3C7"/>
        <w:spacing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ФАЙЛ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 </w:t>
      </w:r>
      <w:r w:rsidRPr="007B7EA4">
        <w:rPr>
          <w:rFonts w:ascii="Arial" w:eastAsia="Times New Roman" w:hAnsi="Arial" w:cs="Arial"/>
          <w:b/>
          <w:bCs/>
          <w:i/>
          <w:iCs/>
          <w:caps/>
          <w:color w:val="FFFFFF"/>
          <w:sz w:val="24"/>
          <w:szCs w:val="24"/>
          <w:lang w:val="en-US" w:eastAsia="ru-RU"/>
        </w:rPr>
        <w:t>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>&lt;html&gt;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 xml:space="preserve">  &lt;body&gt;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&lt;h1&gt;Hello, World!&lt;/h1&gt;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r w:rsidRPr="007B7EA4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>&lt;/body&gt;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b/>
          <w:bCs/>
          <w:color w:val="444444"/>
          <w:sz w:val="24"/>
          <w:szCs w:val="24"/>
          <w:lang w:eastAsia="ru-RU"/>
        </w:rPr>
        <w:t>&lt;/html&gt;</w:t>
      </w:r>
    </w:p>
    <w:p w:rsidR="007B7EA4" w:rsidRPr="007B7EA4" w:rsidRDefault="007B7EA4" w:rsidP="00875446">
      <w:pPr>
        <w:pStyle w:val="2"/>
      </w:pPr>
      <w:bookmarkStart w:id="33" w:name="_Toc443547784"/>
      <w:r w:rsidRPr="00875446">
        <w:rPr>
          <w:rStyle w:val="a3"/>
          <w:i w:val="0"/>
          <w:iCs w:val="0"/>
        </w:rPr>
        <w:t>02</w:t>
      </w:r>
      <w:r w:rsidR="00875446" w:rsidRPr="00875446">
        <w:rPr>
          <w:rStyle w:val="a3"/>
          <w:i w:val="0"/>
          <w:iCs w:val="0"/>
        </w:rPr>
        <w:t xml:space="preserve"> </w:t>
      </w:r>
      <w:r w:rsidRPr="007B7EA4">
        <w:t>Добавьте это изменение</w:t>
      </w:r>
      <w:bookmarkEnd w:id="33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добавьте это изменение в индекс git.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add hello.html</w:t>
      </w:r>
    </w:p>
    <w:p w:rsidR="007B7EA4" w:rsidRPr="007B7EA4" w:rsidRDefault="007B7EA4" w:rsidP="00875446">
      <w:pPr>
        <w:pStyle w:val="2"/>
      </w:pPr>
      <w:bookmarkStart w:id="34" w:name="_Toc443547785"/>
      <w:r w:rsidRPr="00875446">
        <w:rPr>
          <w:rStyle w:val="a3"/>
          <w:i w:val="0"/>
          <w:iCs w:val="0"/>
        </w:rPr>
        <w:t>03</w:t>
      </w:r>
      <w:r w:rsidR="00875446" w:rsidRPr="00822B22">
        <w:rPr>
          <w:i/>
          <w:iCs/>
          <w:color w:val="ECF0F1"/>
        </w:rPr>
        <w:t xml:space="preserve"> </w:t>
      </w:r>
      <w:r w:rsidRPr="007B7EA4">
        <w:t>Второе изменение: Добавьте заголовки HTML</w:t>
      </w:r>
      <w:bookmarkEnd w:id="34"/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добавьте заголовки HTML (секцию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&lt;head&gt;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) к странице «Hello, World».</w:t>
      </w:r>
    </w:p>
    <w:p w:rsidR="007B7EA4" w:rsidRPr="007B7EA4" w:rsidRDefault="007B7EA4" w:rsidP="007B7EA4">
      <w:pPr>
        <w:shd w:val="clear" w:color="auto" w:fill="BDC3C7"/>
        <w:spacing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ФАЙЛ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 </w:t>
      </w:r>
      <w:r w:rsidRPr="007B7EA4">
        <w:rPr>
          <w:rFonts w:ascii="Arial" w:eastAsia="Times New Roman" w:hAnsi="Arial" w:cs="Arial"/>
          <w:b/>
          <w:bCs/>
          <w:i/>
          <w:iCs/>
          <w:caps/>
          <w:color w:val="FFFFFF"/>
          <w:sz w:val="24"/>
          <w:szCs w:val="24"/>
          <w:lang w:val="en-US" w:eastAsia="ru-RU"/>
        </w:rPr>
        <w:t>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&lt;html&gt;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 xml:space="preserve">  &lt;head&gt;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 xml:space="preserve">  &lt;/head&gt;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&lt;h1&gt;Hello, World!&lt;/h1&gt;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 xml:space="preserve">  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&lt;/html&gt;</w:t>
      </w:r>
    </w:p>
    <w:p w:rsidR="007B7EA4" w:rsidRPr="007B7EA4" w:rsidRDefault="007B7EA4" w:rsidP="00875446">
      <w:pPr>
        <w:pStyle w:val="2"/>
      </w:pPr>
      <w:bookmarkStart w:id="35" w:name="_Toc443547786"/>
      <w:r w:rsidRPr="00875446">
        <w:rPr>
          <w:rStyle w:val="a3"/>
          <w:i w:val="0"/>
          <w:iCs w:val="0"/>
        </w:rPr>
        <w:t>04</w:t>
      </w:r>
      <w:r w:rsidR="00875446" w:rsidRPr="00822B22">
        <w:rPr>
          <w:i/>
          <w:iCs/>
          <w:color w:val="ECF0F1"/>
        </w:rPr>
        <w:t xml:space="preserve"> </w:t>
      </w:r>
      <w:r w:rsidRPr="007B7EA4">
        <w:t>Проверьте текущий статус</w:t>
      </w:r>
      <w:bookmarkEnd w:id="35"/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status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увидите…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status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On branch master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Changes to be committed: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(use "git reset HEAD &lt;file&gt;..." to unstage)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modified:   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Changes not staged for commit: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(use "git add &lt;file&gt;..." to update what will be committed)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(use "git checkout -- &lt;file&gt;..." to discard changes in working directory)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#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#   modified:   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#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Обратите внимание на то, что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hello.html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указан дважды в состоянии. Первое изменение (добавление стандартных тегов) проиндексировано и готово к коммиту. Второе изменение (добавление заголовков HTML) является непроиндексированным. Если бы вы делали коммит сейчас, заголовки не были бы сохранены в репозиторий.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Давайте проверим.</w:t>
      </w:r>
    </w:p>
    <w:p w:rsidR="007B7EA4" w:rsidRPr="007B7EA4" w:rsidRDefault="007B7EA4" w:rsidP="00875446">
      <w:pPr>
        <w:pStyle w:val="2"/>
      </w:pPr>
      <w:bookmarkStart w:id="36" w:name="_Toc443547787"/>
      <w:r w:rsidRPr="00875446">
        <w:rPr>
          <w:rStyle w:val="a3"/>
          <w:i w:val="0"/>
          <w:iCs w:val="0"/>
        </w:rPr>
        <w:t>05</w:t>
      </w:r>
      <w:r w:rsidR="00875446" w:rsidRPr="00875446">
        <w:rPr>
          <w:rStyle w:val="a3"/>
          <w:i w:val="0"/>
          <w:iCs w:val="0"/>
        </w:rPr>
        <w:t xml:space="preserve"> </w:t>
      </w:r>
      <w:r w:rsidRPr="007B7EA4">
        <w:t>Коммит</w:t>
      </w:r>
      <w:bookmarkEnd w:id="36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Произведите коммит проиндексированного изменения (значение по умолчанию), а затем еще раз проверьте состояние.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lastRenderedPageBreak/>
        <w:t>ВЫПОЛНИТЕ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commit -m "Added standard HTML page tags"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status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увидите…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commit -m "Added standard HTML page tags"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[master 8c32287] Added standard HTML page tags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1 files changed, 3 insertions(+), 1 deletions(-)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status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On branch master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Changes not staged for commit: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(use "git add &lt;file&gt;..." to update what will be committed)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(use "git checkout -- &lt;file&gt;..." to discard changes in working directory)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modified:   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no changes added to commit (use "git add" and/or "git commit -a")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Состояние команды говорит о том, что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hello.html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имеет незафиксированные изменения, но уже не в буферной зоне.</w:t>
      </w:r>
    </w:p>
    <w:p w:rsidR="007B7EA4" w:rsidRPr="007B7EA4" w:rsidRDefault="007B7EA4" w:rsidP="00875446">
      <w:pPr>
        <w:pStyle w:val="2"/>
      </w:pPr>
      <w:bookmarkStart w:id="37" w:name="_Toc443547788"/>
      <w:r w:rsidRPr="00875446">
        <w:rPr>
          <w:rStyle w:val="a3"/>
          <w:i w:val="0"/>
          <w:iCs w:val="0"/>
        </w:rPr>
        <w:t>06</w:t>
      </w:r>
      <w:r w:rsidR="00875446" w:rsidRPr="00875446">
        <w:rPr>
          <w:rStyle w:val="a3"/>
          <w:i w:val="0"/>
          <w:iCs w:val="0"/>
        </w:rPr>
        <w:t xml:space="preserve"> </w:t>
      </w:r>
      <w:r w:rsidRPr="007B7EA4">
        <w:t>Добавьте второе изменение</w:t>
      </w:r>
      <w:bookmarkEnd w:id="37"/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добавьте второе изменение в индекс, а затем проверьте состояние с помощью команды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status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add .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status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Примечание: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 качестве файла для добавления, мы использовали текущий каталог («.»). Это самый краткий и удобный путь для добавления всех изменений в файлы текущего каталога и его подкаталоги. Но поскольку он добавляет все, </w:t>
      </w:r>
      <w:r w:rsidRPr="007B7EA4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 xml:space="preserve">не </w:t>
      </w:r>
      <w:r w:rsidRPr="007B7EA4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lastRenderedPageBreak/>
        <w:t>лишним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будет проверить состояние перед запуском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add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просто чтобы убедиться, что вы не добавили какой-то файл, который добавлять было не нужно.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Я хотела показать вам трюк с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add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далее мы будем на всякий случай продолжать добавлять явные файлы.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увидите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…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status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On branch master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Changes to be committed: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(use "git reset HEAD &lt;file&gt;..." to unstage)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#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#   modified:   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#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Второе изменение было проиндексировано и готово к коммиту.</w:t>
      </w:r>
    </w:p>
    <w:p w:rsidR="007B7EA4" w:rsidRPr="007B7EA4" w:rsidRDefault="007B7EA4" w:rsidP="00875446">
      <w:pPr>
        <w:pStyle w:val="2"/>
      </w:pPr>
      <w:bookmarkStart w:id="38" w:name="_Toc443547789"/>
      <w:r w:rsidRPr="00875446">
        <w:rPr>
          <w:rStyle w:val="a3"/>
          <w:i w:val="0"/>
          <w:iCs w:val="0"/>
        </w:rPr>
        <w:t>07</w:t>
      </w:r>
      <w:r w:rsidR="00875446" w:rsidRPr="00875446">
        <w:rPr>
          <w:rStyle w:val="a3"/>
          <w:i w:val="0"/>
          <w:iCs w:val="0"/>
        </w:rPr>
        <w:t xml:space="preserve"> </w:t>
      </w:r>
      <w:r w:rsidRPr="007B7EA4">
        <w:t>Сделайте коммит второго изменения</w:t>
      </w:r>
      <w:bookmarkEnd w:id="38"/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commit -m "Added HTML header"</w:t>
      </w:r>
    </w:p>
    <w:p w:rsidR="007B7EA4" w:rsidRDefault="007B7EA4">
      <w:pPr>
        <w:rPr>
          <w:lang w:val="en-US"/>
        </w:rPr>
      </w:pPr>
      <w:r>
        <w:rPr>
          <w:lang w:val="en-US"/>
        </w:rPr>
        <w:br w:type="page"/>
      </w:r>
    </w:p>
    <w:p w:rsidR="007B7EA4" w:rsidRPr="007B7EA4" w:rsidRDefault="007B7EA4" w:rsidP="004F2C0D">
      <w:pPr>
        <w:pStyle w:val="1"/>
      </w:pPr>
      <w:bookmarkStart w:id="39" w:name="_Toc443547790"/>
      <w:r w:rsidRPr="007B7EA4">
        <w:lastRenderedPageBreak/>
        <w:t>10. История</w:t>
      </w:r>
      <w:bookmarkEnd w:id="39"/>
    </w:p>
    <w:p w:rsidR="007B7EA4" w:rsidRPr="007B7EA4" w:rsidRDefault="007B7EA4" w:rsidP="004F2C0D">
      <w:pPr>
        <w:pStyle w:val="2"/>
      </w:pPr>
      <w:bookmarkStart w:id="40" w:name="_Toc443547791"/>
      <w:r w:rsidRPr="007B7EA4">
        <w:t>Цели</w:t>
      </w:r>
      <w:bookmarkEnd w:id="40"/>
    </w:p>
    <w:p w:rsidR="007B7EA4" w:rsidRPr="007B7EA4" w:rsidRDefault="007B7EA4" w:rsidP="007B7EA4">
      <w:pPr>
        <w:numPr>
          <w:ilvl w:val="0"/>
          <w:numId w:val="9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просматривать историю проекта.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Получение списка произведенных изменений — функция команды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log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log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увидите…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log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commit fa3c1411aa09441695a9e645d4371e8d749da1dc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Author: Alexander Shvets &lt;alex@githowto.com&gt;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Date:   Wed Mar 9 10:27:54 2011 -0500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Added HTML header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commit 8c3228730ed03116815a5cc682e8105e7d981928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Author: Alexander Shvets &lt;alex@githowto.com&gt;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Date:   Wed Mar 9 10:27:54 2011 -0500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Added standard HTML page tags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commit 43628f779cb333dd30d78186499f93638107f70b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Author: Alexander Shvets &lt;alex@githowto.com&gt;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Date:   Wed Mar 9 10:27:54 2011 -0500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 xml:space="preserve">    Added h1 tag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commit 911e8c91caeab8d30ad16d56746cbd6eef72dc4c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Author: Alexander Shvets &lt;alex@githowto.com&gt;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Date:   Wed Mar 9 10:27:54 2011 -0500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 xml:space="preserve">    First Commit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Вот список всех четырех коммитов в репозиторий, которые мы успели совершить.</w:t>
      </w:r>
    </w:p>
    <w:p w:rsidR="007B7EA4" w:rsidRPr="007B7EA4" w:rsidRDefault="007B7EA4" w:rsidP="004F2C0D">
      <w:pPr>
        <w:pStyle w:val="2"/>
      </w:pPr>
      <w:bookmarkStart w:id="41" w:name="_Toc443547792"/>
      <w:r w:rsidRPr="004F2C0D">
        <w:rPr>
          <w:rStyle w:val="a3"/>
          <w:i w:val="0"/>
          <w:iCs w:val="0"/>
        </w:rPr>
        <w:t>01</w:t>
      </w:r>
      <w:r w:rsidR="004F2C0D" w:rsidRPr="004F2C0D">
        <w:rPr>
          <w:rStyle w:val="a3"/>
          <w:i w:val="0"/>
          <w:iCs w:val="0"/>
        </w:rPr>
        <w:t xml:space="preserve"> </w:t>
      </w:r>
      <w:r w:rsidRPr="007B7EA4">
        <w:t>Однострочная история</w:t>
      </w:r>
      <w:bookmarkEnd w:id="41"/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полностью контролируете то, что отображает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log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Мне, например, нравится однострочный формат: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log --pretty=oneline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увидите…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log --pretty=oneline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fa3c1411aa09441695a9e645d4371e8d749da1dc Added HTML header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8c3228730ed03116815a5cc682e8105e7d981928 Added standard HTML page tags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43628f779cb333dd30d78186499f93638107f70b Added h1 tag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911e8c91caeab8d30ad16d56746cbd6eef72dc4c First Commit</w:t>
      </w:r>
    </w:p>
    <w:p w:rsidR="007B7EA4" w:rsidRPr="007B7EA4" w:rsidRDefault="007B7EA4" w:rsidP="004F2C0D">
      <w:pPr>
        <w:pStyle w:val="2"/>
      </w:pPr>
      <w:bookmarkStart w:id="42" w:name="_Toc443547793"/>
      <w:r w:rsidRPr="004F2C0D">
        <w:rPr>
          <w:rStyle w:val="a3"/>
          <w:i w:val="0"/>
          <w:iCs w:val="0"/>
        </w:rPr>
        <w:t>02</w:t>
      </w:r>
      <w:r w:rsidR="004F2C0D" w:rsidRPr="004F2C0D">
        <w:rPr>
          <w:rStyle w:val="a3"/>
          <w:i w:val="0"/>
          <w:iCs w:val="0"/>
        </w:rPr>
        <w:t xml:space="preserve"> </w:t>
      </w:r>
      <w:r w:rsidRPr="007B7EA4">
        <w:t>Контроль отображения записей</w:t>
      </w:r>
      <w:bookmarkEnd w:id="42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Есть много вариантов выбора, какие элементы отображаются в логе. Поиграйте со следующими параметрами:</w:t>
      </w:r>
    </w:p>
    <w:p w:rsidR="007B7EA4" w:rsidRPr="00B31E81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B31E81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log --pretty=oneline --max-count=2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log --pretty=oneline --since='5 minutes ago'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log --pretty=oneline --until='5 minutes ago'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log --pretty=oneline --author=&lt;your name&gt;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>git log --pretty=oneline --all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Подробности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инструкции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val="en-US" w:eastAsia="ru-RU"/>
        </w:rPr>
        <w:t>git-log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.</w:t>
      </w:r>
    </w:p>
    <w:p w:rsidR="007B7EA4" w:rsidRPr="007B7EA4" w:rsidRDefault="007B7EA4" w:rsidP="004F2C0D">
      <w:pPr>
        <w:pStyle w:val="2"/>
      </w:pPr>
      <w:bookmarkStart w:id="43" w:name="_Toc443547794"/>
      <w:r w:rsidRPr="004F2C0D">
        <w:rPr>
          <w:rStyle w:val="a3"/>
          <w:i w:val="0"/>
          <w:iCs w:val="0"/>
        </w:rPr>
        <w:t>03</w:t>
      </w:r>
      <w:r w:rsidR="004F2C0D" w:rsidRPr="004F2C0D">
        <w:rPr>
          <w:rStyle w:val="a3"/>
          <w:i w:val="0"/>
          <w:iCs w:val="0"/>
        </w:rPr>
        <w:t xml:space="preserve"> </w:t>
      </w:r>
      <w:r w:rsidRPr="007B7EA4">
        <w:t>Изощряемся</w:t>
      </w:r>
      <w:bookmarkEnd w:id="43"/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Вот что я использую для просмотра изменений, сделанных за последнюю неделю. Я добавлю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--author=alex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если я хочу увидеть только изменения, которые сделала я.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log --all --pretty=format:"%h %cd %s (%an)" --since='7 days ago'</w:t>
      </w:r>
    </w:p>
    <w:p w:rsidR="007B7EA4" w:rsidRPr="007B7EA4" w:rsidRDefault="007B7EA4" w:rsidP="004F2C0D">
      <w:pPr>
        <w:pStyle w:val="2"/>
      </w:pPr>
      <w:bookmarkStart w:id="44" w:name="_Toc443547795"/>
      <w:r w:rsidRPr="004F2C0D">
        <w:rPr>
          <w:rStyle w:val="a3"/>
          <w:i w:val="0"/>
          <w:iCs w:val="0"/>
        </w:rPr>
        <w:t>04</w:t>
      </w:r>
      <w:r w:rsidR="004F2C0D" w:rsidRPr="004F2C0D">
        <w:rPr>
          <w:rStyle w:val="a3"/>
          <w:i w:val="0"/>
          <w:iCs w:val="0"/>
        </w:rPr>
        <w:t xml:space="preserve"> </w:t>
      </w:r>
      <w:r w:rsidRPr="007B7EA4">
        <w:t>Конечный формат лога</w:t>
      </w:r>
      <w:bookmarkEnd w:id="44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Со временем, я решила, что для большей части моей работы мне подходит следующий формат лога.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log --pretty=format:"%h %ad | %s%d [%an]" --graph --date=short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Выглядит это примерно так: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log --pretty=format:"%h %ad | %s%d [%an]" --graph --date=short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fa3c141 2011-03-09 | Added HTML header (HEAD, master)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Давайте рассмотрим его в деталях:</w:t>
      </w:r>
    </w:p>
    <w:p w:rsidR="007B7EA4" w:rsidRPr="007B7EA4" w:rsidRDefault="007B7EA4" w:rsidP="007B7EA4">
      <w:pPr>
        <w:numPr>
          <w:ilvl w:val="0"/>
          <w:numId w:val="10"/>
        </w:numPr>
        <w:shd w:val="clear" w:color="auto" w:fill="FFFFFF"/>
        <w:spacing w:after="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--pretty="..."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определяет формат вывода.</w:t>
      </w:r>
    </w:p>
    <w:p w:rsidR="007B7EA4" w:rsidRPr="007B7EA4" w:rsidRDefault="007B7EA4" w:rsidP="007B7EA4">
      <w:pPr>
        <w:numPr>
          <w:ilvl w:val="0"/>
          <w:numId w:val="10"/>
        </w:numPr>
        <w:shd w:val="clear" w:color="auto" w:fill="FFFFFF"/>
        <w:spacing w:after="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%h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укороченный хэш коммита</w:t>
      </w:r>
    </w:p>
    <w:p w:rsidR="007B7EA4" w:rsidRPr="007B7EA4" w:rsidRDefault="007B7EA4" w:rsidP="007B7EA4">
      <w:pPr>
        <w:numPr>
          <w:ilvl w:val="0"/>
          <w:numId w:val="10"/>
        </w:numPr>
        <w:shd w:val="clear" w:color="auto" w:fill="FFFFFF"/>
        <w:spacing w:after="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%d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дополнения коммита («головы» веток или теги)</w:t>
      </w:r>
    </w:p>
    <w:p w:rsidR="007B7EA4" w:rsidRPr="007B7EA4" w:rsidRDefault="007B7EA4" w:rsidP="007B7EA4">
      <w:pPr>
        <w:numPr>
          <w:ilvl w:val="0"/>
          <w:numId w:val="10"/>
        </w:numPr>
        <w:shd w:val="clear" w:color="auto" w:fill="FFFFFF"/>
        <w:spacing w:after="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%ad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дата коммита</w:t>
      </w:r>
    </w:p>
    <w:p w:rsidR="007B7EA4" w:rsidRPr="007B7EA4" w:rsidRDefault="007B7EA4" w:rsidP="007B7EA4">
      <w:pPr>
        <w:numPr>
          <w:ilvl w:val="0"/>
          <w:numId w:val="10"/>
        </w:numPr>
        <w:shd w:val="clear" w:color="auto" w:fill="FFFFFF"/>
        <w:spacing w:after="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%s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комментарий</w:t>
      </w:r>
    </w:p>
    <w:p w:rsidR="007B7EA4" w:rsidRPr="007B7EA4" w:rsidRDefault="007B7EA4" w:rsidP="007B7EA4">
      <w:pPr>
        <w:numPr>
          <w:ilvl w:val="0"/>
          <w:numId w:val="10"/>
        </w:numPr>
        <w:shd w:val="clear" w:color="auto" w:fill="FFFFFF"/>
        <w:spacing w:after="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%an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имя автора</w:t>
      </w:r>
    </w:p>
    <w:p w:rsidR="007B7EA4" w:rsidRPr="007B7EA4" w:rsidRDefault="007B7EA4" w:rsidP="007B7EA4">
      <w:pPr>
        <w:numPr>
          <w:ilvl w:val="0"/>
          <w:numId w:val="10"/>
        </w:numPr>
        <w:shd w:val="clear" w:color="auto" w:fill="FFFFFF"/>
        <w:spacing w:after="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--graph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отображает дерево коммитов в виде ASCII-графика</w:t>
      </w:r>
    </w:p>
    <w:p w:rsidR="007B7EA4" w:rsidRPr="007B7EA4" w:rsidRDefault="007B7EA4" w:rsidP="007B7EA4">
      <w:pPr>
        <w:numPr>
          <w:ilvl w:val="0"/>
          <w:numId w:val="10"/>
        </w:numPr>
        <w:shd w:val="clear" w:color="auto" w:fill="FFFFFF"/>
        <w:spacing w:after="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--date=short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сохраняет формат даты коротким и симпатичным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Таким образом, каждый раз, когда вы захотите посмотреть лог, вам придется много печатать. К счастью, мы узнаем о git алиасах в следующем уроке.</w:t>
      </w:r>
    </w:p>
    <w:p w:rsidR="007B7EA4" w:rsidRPr="007B7EA4" w:rsidRDefault="007B7EA4" w:rsidP="004F2C0D">
      <w:pPr>
        <w:pStyle w:val="2"/>
      </w:pPr>
      <w:bookmarkStart w:id="45" w:name="_Toc443547796"/>
      <w:r w:rsidRPr="004F2C0D">
        <w:rPr>
          <w:rStyle w:val="a3"/>
          <w:i w:val="0"/>
          <w:iCs w:val="0"/>
        </w:rPr>
        <w:t>05</w:t>
      </w:r>
      <w:r w:rsidR="004F2C0D" w:rsidRPr="004F2C0D">
        <w:rPr>
          <w:rStyle w:val="a3"/>
          <w:i w:val="0"/>
          <w:iCs w:val="0"/>
        </w:rPr>
        <w:t xml:space="preserve"> </w:t>
      </w:r>
      <w:r w:rsidRPr="007B7EA4">
        <w:t>Другие инструменты</w:t>
      </w:r>
      <w:bookmarkEnd w:id="45"/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Оба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gitx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(для Mac) и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gitk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(для любой платформы) полезны в изучении истории изменений.</w:t>
      </w:r>
    </w:p>
    <w:p w:rsidR="007B7EA4" w:rsidRDefault="007B7EA4">
      <w:r>
        <w:br w:type="page"/>
      </w:r>
    </w:p>
    <w:p w:rsidR="007B7EA4" w:rsidRPr="007B7EA4" w:rsidRDefault="007B7EA4" w:rsidP="00203E77">
      <w:pPr>
        <w:pStyle w:val="1"/>
      </w:pPr>
      <w:bookmarkStart w:id="46" w:name="_Toc443547797"/>
      <w:r w:rsidRPr="007B7EA4">
        <w:lastRenderedPageBreak/>
        <w:t>11. Алиасы</w:t>
      </w:r>
      <w:bookmarkEnd w:id="46"/>
    </w:p>
    <w:p w:rsidR="007B7EA4" w:rsidRPr="007B7EA4" w:rsidRDefault="007B7EA4" w:rsidP="00203E77">
      <w:pPr>
        <w:pStyle w:val="2"/>
      </w:pPr>
      <w:bookmarkStart w:id="47" w:name="_Toc443547798"/>
      <w:r w:rsidRPr="007B7EA4">
        <w:t>Цели</w:t>
      </w:r>
      <w:bookmarkEnd w:id="47"/>
    </w:p>
    <w:p w:rsidR="007B7EA4" w:rsidRPr="007B7EA4" w:rsidRDefault="007B7EA4" w:rsidP="007B7EA4">
      <w:pPr>
        <w:numPr>
          <w:ilvl w:val="0"/>
          <w:numId w:val="11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настраивать алиасы и шорткаты для команд git</w:t>
      </w:r>
    </w:p>
    <w:p w:rsidR="007B7EA4" w:rsidRPr="007B7EA4" w:rsidRDefault="007B7EA4" w:rsidP="00203E77">
      <w:pPr>
        <w:pStyle w:val="2"/>
      </w:pPr>
      <w:bookmarkStart w:id="48" w:name="_Toc443547799"/>
      <w:r w:rsidRPr="00203E77">
        <w:rPr>
          <w:rStyle w:val="a3"/>
          <w:i w:val="0"/>
          <w:iCs w:val="0"/>
        </w:rPr>
        <w:t>01</w:t>
      </w:r>
      <w:r w:rsidR="00203E77" w:rsidRPr="00203E77">
        <w:rPr>
          <w:rStyle w:val="a3"/>
          <w:i w:val="0"/>
          <w:iCs w:val="0"/>
        </w:rPr>
        <w:t xml:space="preserve"> </w:t>
      </w:r>
      <w:r w:rsidRPr="007B7EA4">
        <w:t>Общие алиасы</w:t>
      </w:r>
      <w:bookmarkEnd w:id="48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Для пользователей Windows: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ВЫПОЛНИТЬ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config --global alias.co checkout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config --global alias.ci commit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config --global alias.st status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config --global alias.br branch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config --global alias.hist 'log --pretty=format:"%h %ad | %s%d [%an]" --graph --date=short'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config --global alias.type 'cat-file -t'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config --global alias.dump 'cat-file -p'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Также, для пользователей Unix/Mac: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g</w:t>
      </w:r>
      <w:ins w:id="49" w:author="Unknown">
        <w:r w:rsidRPr="007B7EA4">
          <w:rPr>
            <w:rFonts w:ascii="Arial" w:eastAsia="Times New Roman" w:hAnsi="Arial" w:cs="Arial"/>
            <w:color w:val="444444"/>
            <w:sz w:val="24"/>
            <w:szCs w:val="24"/>
            <w:lang w:eastAsia="ru-RU"/>
          </w:rPr>
          <w:t>it status</w:t>
        </w:r>
      </w:ins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 </w:t>
      </w:r>
      <w:ins w:id="50" w:author="Unknown">
        <w:r w:rsidRPr="007B7EA4">
          <w:rPr>
            <w:rFonts w:ascii="Arial" w:eastAsia="Times New Roman" w:hAnsi="Arial" w:cs="Arial"/>
            <w:color w:val="444444"/>
            <w:sz w:val="24"/>
            <w:szCs w:val="24"/>
            <w:lang w:eastAsia="ru-RU"/>
          </w:rPr>
          <w:t>git add</w:t>
        </w:r>
      </w:ins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 </w:t>
      </w:r>
      <w:ins w:id="51" w:author="Unknown">
        <w:r w:rsidRPr="007B7EA4">
          <w:rPr>
            <w:rFonts w:ascii="Arial" w:eastAsia="Times New Roman" w:hAnsi="Arial" w:cs="Arial"/>
            <w:color w:val="444444"/>
            <w:sz w:val="24"/>
            <w:szCs w:val="24"/>
            <w:lang w:eastAsia="ru-RU"/>
          </w:rPr>
          <w:t>git commit</w:t>
        </w:r>
      </w:ins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 </w:t>
      </w:r>
      <w:ins w:id="52" w:author="Unknown">
        <w:r w:rsidRPr="007B7EA4">
          <w:rPr>
            <w:rFonts w:ascii="Arial" w:eastAsia="Times New Roman" w:hAnsi="Arial" w:cs="Arial"/>
            <w:color w:val="444444"/>
            <w:sz w:val="24"/>
            <w:szCs w:val="24"/>
            <w:lang w:eastAsia="ru-RU"/>
          </w:rPr>
          <w:t>git checkout</w:t>
        </w:r>
      </w:ins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общие команды, для которых полезно иметь сокращения.</w:t>
      </w:r>
    </w:p>
    <w:p w:rsidR="007B7EA4" w:rsidRPr="00B31E81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Добавьте следующее в файл .gitconfig в вашем $HOME каталоге.</w:t>
      </w:r>
    </w:p>
    <w:p w:rsidR="007B7EA4" w:rsidRPr="007B7EA4" w:rsidRDefault="007B7EA4" w:rsidP="007B7EA4">
      <w:pPr>
        <w:shd w:val="clear" w:color="auto" w:fill="BDC3C7"/>
        <w:spacing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ФАЙЛ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 </w:t>
      </w:r>
      <w:r w:rsidRPr="007B7EA4">
        <w:rPr>
          <w:rFonts w:ascii="Arial" w:eastAsia="Times New Roman" w:hAnsi="Arial" w:cs="Arial"/>
          <w:b/>
          <w:bCs/>
          <w:i/>
          <w:iCs/>
          <w:caps/>
          <w:color w:val="FFFFFF"/>
          <w:sz w:val="24"/>
          <w:szCs w:val="24"/>
          <w:lang w:val="en-US" w:eastAsia="ru-RU"/>
        </w:rPr>
        <w:t>.GITCONFIG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[alias]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co = checkout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ci = commit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st = status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br = branch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hist = log --pretty=format:\"%h %ad | %s%d [%an]\" --graph --date=short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type = cat-file -t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 xml:space="preserve">  dump = cat-file -p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Мы уже успели рассмотреть команды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commit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status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в предыдущем уроке рассмотрели команду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log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 совсем скоро познакомимся с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checkout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Главное, что стоит запомнить из этого урока, так это то, что теперь вы можете вводить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git st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там, где раньше приходилось использовать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git status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Аналогичным образом, пишем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git co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вместо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git checkout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git ci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вместо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git commit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Что лучше всего, команда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git hist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позволит избежать ввода очень длинной команды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log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Попробуйте использовать новые команды.</w:t>
      </w:r>
    </w:p>
    <w:p w:rsidR="007B7EA4" w:rsidRPr="007B7EA4" w:rsidRDefault="007B7EA4" w:rsidP="00203E77">
      <w:pPr>
        <w:pStyle w:val="2"/>
      </w:pPr>
      <w:bookmarkStart w:id="53" w:name="_Toc443547800"/>
      <w:r w:rsidRPr="00203E77">
        <w:rPr>
          <w:rStyle w:val="a3"/>
          <w:i w:val="0"/>
          <w:iCs w:val="0"/>
        </w:rPr>
        <w:t>02</w:t>
      </w:r>
      <w:r w:rsidR="00203E77" w:rsidRPr="00203E77">
        <w:rPr>
          <w:rStyle w:val="a3"/>
          <w:i w:val="0"/>
          <w:iCs w:val="0"/>
        </w:rPr>
        <w:t xml:space="preserve"> </w:t>
      </w:r>
      <w:r w:rsidRPr="007B7EA4">
        <w:t>Задайте алиас </w:t>
      </w:r>
      <w:r w:rsidRPr="007B7EA4">
        <w:rPr>
          <w:rFonts w:ascii="Consolas" w:hAnsi="Consolas" w:cs="Consolas"/>
        </w:rPr>
        <w:t>hist</w:t>
      </w:r>
      <w:r w:rsidRPr="007B7EA4">
        <w:t> в файле </w:t>
      </w:r>
      <w:r w:rsidRPr="007B7EA4">
        <w:rPr>
          <w:rFonts w:ascii="Consolas" w:hAnsi="Consolas" w:cs="Consolas"/>
        </w:rPr>
        <w:t>.gitconfig</w:t>
      </w:r>
      <w:bookmarkEnd w:id="53"/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 большей части, я буду продолжать печатать полные команды в этом руководстве. Единственным исключением будет использование алиаса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hist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указанного выше, когда мне понадобится посмотреть git лог. Если вы хотите повторять мои действия, убедитесь, что алиас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hist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установлен в вашем файле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.gitconfig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7B7EA4" w:rsidRPr="007B7EA4" w:rsidRDefault="007B7EA4" w:rsidP="00203E77">
      <w:pPr>
        <w:pStyle w:val="2"/>
      </w:pPr>
      <w:bookmarkStart w:id="54" w:name="_Toc443547801"/>
      <w:r w:rsidRPr="00203E77">
        <w:rPr>
          <w:rStyle w:val="a3"/>
          <w:i w:val="0"/>
          <w:iCs w:val="0"/>
        </w:rPr>
        <w:t>03</w:t>
      </w:r>
      <w:r w:rsidR="00203E77" w:rsidRPr="00203E77">
        <w:rPr>
          <w:rStyle w:val="a3"/>
          <w:i w:val="0"/>
          <w:iCs w:val="0"/>
        </w:rPr>
        <w:t xml:space="preserve"> </w:t>
      </w:r>
      <w:r w:rsidRPr="007B7EA4">
        <w:t>Type и Dump</w:t>
      </w:r>
      <w:bookmarkEnd w:id="54"/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Мы добавили несколько алиасов для команд, которых мы еще не рассматривали. С командой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git branch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разберемся чуть позже, а команда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git cat-file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используется для исследования git, в чем мы вскоре убедимся.</w:t>
      </w:r>
    </w:p>
    <w:p w:rsidR="007B7EA4" w:rsidRPr="007B7EA4" w:rsidRDefault="007B7EA4" w:rsidP="00203E77">
      <w:pPr>
        <w:pStyle w:val="2"/>
      </w:pPr>
      <w:bookmarkStart w:id="55" w:name="_Toc443547802"/>
      <w:r w:rsidRPr="00203E77">
        <w:rPr>
          <w:rStyle w:val="a3"/>
          <w:i w:val="0"/>
          <w:iCs w:val="0"/>
        </w:rPr>
        <w:t>04</w:t>
      </w:r>
      <w:r w:rsidR="00203E77" w:rsidRPr="00203E77">
        <w:rPr>
          <w:rStyle w:val="a3"/>
        </w:rPr>
        <w:t xml:space="preserve"> </w:t>
      </w:r>
      <w:r w:rsidRPr="007B7EA4">
        <w:t>лиасы команд (опционально)</w:t>
      </w:r>
      <w:bookmarkEnd w:id="55"/>
    </w:p>
    <w:p w:rsidR="007B7EA4" w:rsidRPr="008D5ABB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Если ваша оболочка поддерживает алиасы или шорткаты, вы можете добавить алиасы и на этом уровне. Я</w:t>
      </w:r>
      <w:r w:rsidRPr="008D5ABB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использую</w:t>
      </w:r>
      <w:r w:rsidRPr="008D5ABB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BDC3C7"/>
        <w:spacing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ФАЙЛ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 </w:t>
      </w:r>
      <w:r w:rsidRPr="007B7EA4">
        <w:rPr>
          <w:rFonts w:ascii="Arial" w:eastAsia="Times New Roman" w:hAnsi="Arial" w:cs="Arial"/>
          <w:b/>
          <w:bCs/>
          <w:i/>
          <w:iCs/>
          <w:caps/>
          <w:color w:val="FFFFFF"/>
          <w:sz w:val="24"/>
          <w:szCs w:val="24"/>
          <w:lang w:val="en-US" w:eastAsia="ru-RU"/>
        </w:rPr>
        <w:t>.PROFILE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alias gs='git status '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alias ga='git add '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alias gb='git branch '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alias gc='git commit'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alias gd='git diff'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alias go='git checkout '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alias gk='gitk --all&amp;'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alias gx='gitx --all'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alias got='git '</w:t>
      </w:r>
    </w:p>
    <w:p w:rsidR="007B7EA4" w:rsidRPr="008D5ABB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8D5ABB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>alias get='git '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Сокращение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go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для команды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git checkout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особенно полезно. Оно позволяет мне вводить: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go &lt;branch&gt;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для переключения в отдельную ветку.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 да, я достаточно часто пишу вместо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git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get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или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got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поэтому создам алиасы и для них.</w:t>
      </w:r>
    </w:p>
    <w:p w:rsidR="007B7EA4" w:rsidRDefault="007B7EA4">
      <w:r>
        <w:br w:type="page"/>
      </w:r>
    </w:p>
    <w:p w:rsidR="007B7EA4" w:rsidRPr="007B7EA4" w:rsidRDefault="007B7EA4" w:rsidP="00051003">
      <w:pPr>
        <w:pStyle w:val="1"/>
      </w:pPr>
      <w:bookmarkStart w:id="56" w:name="_Toc443547803"/>
      <w:r w:rsidRPr="007B7EA4">
        <w:lastRenderedPageBreak/>
        <w:t>12. Получение старых версий</w:t>
      </w:r>
      <w:bookmarkEnd w:id="56"/>
    </w:p>
    <w:p w:rsidR="007B7EA4" w:rsidRPr="007B7EA4" w:rsidRDefault="007B7EA4" w:rsidP="00051003">
      <w:pPr>
        <w:pStyle w:val="2"/>
      </w:pPr>
      <w:bookmarkStart w:id="57" w:name="_Toc443547804"/>
      <w:r w:rsidRPr="007B7EA4">
        <w:t>Цели</w:t>
      </w:r>
      <w:bookmarkEnd w:id="57"/>
    </w:p>
    <w:p w:rsidR="007B7EA4" w:rsidRPr="007B7EA4" w:rsidRDefault="007B7EA4" w:rsidP="007B7EA4">
      <w:pPr>
        <w:numPr>
          <w:ilvl w:val="0"/>
          <w:numId w:val="12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возвращать рабочий каталог к любому предыдущему состоянию.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Возвращаться назад в историю очень просто. Команда checkout скопирует любой снимок из репозитория в рабочий каталог.</w:t>
      </w:r>
    </w:p>
    <w:p w:rsidR="007B7EA4" w:rsidRPr="007B7EA4" w:rsidRDefault="007B7EA4" w:rsidP="00051003">
      <w:pPr>
        <w:pStyle w:val="2"/>
      </w:pPr>
      <w:bookmarkStart w:id="58" w:name="_Toc443547805"/>
      <w:r w:rsidRPr="00051003">
        <w:rPr>
          <w:rStyle w:val="a3"/>
          <w:i w:val="0"/>
          <w:iCs w:val="0"/>
        </w:rPr>
        <w:t>01</w:t>
      </w:r>
      <w:r w:rsidR="00051003" w:rsidRPr="00051003">
        <w:rPr>
          <w:rStyle w:val="a3"/>
          <w:i w:val="0"/>
          <w:iCs w:val="0"/>
        </w:rPr>
        <w:t xml:space="preserve"> </w:t>
      </w:r>
      <w:r w:rsidRPr="007B7EA4">
        <w:t>Получите хэши предыдущих версий</w:t>
      </w:r>
      <w:bookmarkEnd w:id="58"/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hist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Примечание: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Вы не забыли задать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hist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 вашем файле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.gitconfig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? Если забыли, посмотрите еще раз урок по </w:t>
      </w:r>
      <w:hyperlink r:id="rId8" w:history="1">
        <w:r w:rsidRPr="007B7EA4">
          <w:rPr>
            <w:rFonts w:ascii="Arial" w:eastAsia="Times New Roman" w:hAnsi="Arial" w:cs="Arial"/>
            <w:color w:val="2980B9"/>
            <w:sz w:val="24"/>
            <w:szCs w:val="24"/>
            <w:lang w:eastAsia="ru-RU"/>
          </w:rPr>
          <w:t>алиасам</w:t>
        </w:r>
      </w:hyperlink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hist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fa3c141 2011-03-09 | Added HTML header (HEAD, master)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Изучите данные лога и найдите хэш для первого коммита. Он должен быть в последней строке данных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git hist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Используйте этот хэш-код (достаточно первых 7 знаков) в команде ниже. Затем проверьте содержимое файла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hello.html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checkout &lt;hash&gt;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cat hello.html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Примечание: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Многие команды зависят от хэшевых значений в репозитории. Поскольку ваши хеш-значения будут отличаться от моих, когда вы видите что-то вроде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&lt;hash&gt;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или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&lt;treehash&gt;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 команде, подставьте необходимое значение хэш для вашего репозитория.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увидите…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lastRenderedPageBreak/>
        <w:t>РЕЗУЛЬТАТ: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$ git checkout 911e8c9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Note: checking out '911e8c9'.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You are in 'detached HEAD' state. You can look around, make experimental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changes and commit them, and you can discard any commits you make in this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state without impacting any branches by performing another checkout.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If you want to create a new branch to retain commits you create, you may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do so (now or later) by using -b with the checkout command again. Example: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git checkout -b new_branch_name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HEAD is now at 911e8c9... First Commit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cat 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Hello, World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Выходные данные команды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checkout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очень хорошо объясняют ситуацию. Старые версии git будут ругаться, что не расположены в локальной ветке. В любом случае, сейчас об этом не беспокойтесь.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Обратите внимание на то, что содержимое файла hello.html является значением по умолчанию.</w:t>
      </w:r>
    </w:p>
    <w:p w:rsidR="007B7EA4" w:rsidRPr="007B7EA4" w:rsidRDefault="007B7EA4" w:rsidP="00051003">
      <w:pPr>
        <w:pStyle w:val="2"/>
      </w:pPr>
      <w:bookmarkStart w:id="59" w:name="_Toc443547806"/>
      <w:r w:rsidRPr="00051003">
        <w:rPr>
          <w:rStyle w:val="a3"/>
        </w:rPr>
        <w:t>02</w:t>
      </w:r>
      <w:r w:rsidR="00051003" w:rsidRPr="00051003">
        <w:rPr>
          <w:rStyle w:val="a3"/>
        </w:rPr>
        <w:t xml:space="preserve"> </w:t>
      </w:r>
      <w:r w:rsidRPr="007B7EA4">
        <w:t>Вернитесь к последней версии в ветке master</w:t>
      </w:r>
      <w:bookmarkEnd w:id="59"/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checkout master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cat hello.html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Вы увидите…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$ git checkout master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Previous HEAD position was 911e8c9... First Commit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Switched to branch 'master'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cat 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&lt;html&gt;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&lt;head&gt;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&lt;/head&gt;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&lt;h1&gt;Hello, World!&lt;/h1&gt;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&lt;/html&gt;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«master» — имя ветки по умолчанию. Переключая имена веток, вы попадаете на последнюю версию выбранной ветки.</w:t>
      </w:r>
    </w:p>
    <w:p w:rsidR="007B7EA4" w:rsidRDefault="007B7EA4">
      <w:r>
        <w:br w:type="page"/>
      </w:r>
    </w:p>
    <w:p w:rsidR="007B7EA4" w:rsidRPr="007B7EA4" w:rsidRDefault="007B7EA4" w:rsidP="005F1ED1">
      <w:pPr>
        <w:pStyle w:val="1"/>
      </w:pPr>
      <w:bookmarkStart w:id="60" w:name="_Toc443547807"/>
      <w:r w:rsidRPr="007B7EA4">
        <w:lastRenderedPageBreak/>
        <w:t>13. Создание тегов версий</w:t>
      </w:r>
      <w:bookmarkEnd w:id="60"/>
    </w:p>
    <w:p w:rsidR="007B7EA4" w:rsidRPr="007B7EA4" w:rsidRDefault="007B7EA4" w:rsidP="005F1ED1">
      <w:pPr>
        <w:pStyle w:val="2"/>
      </w:pPr>
      <w:bookmarkStart w:id="61" w:name="_Toc443547808"/>
      <w:r w:rsidRPr="007B7EA4">
        <w:t>Цели</w:t>
      </w:r>
      <w:bookmarkEnd w:id="61"/>
    </w:p>
    <w:p w:rsidR="007B7EA4" w:rsidRPr="007B7EA4" w:rsidRDefault="007B7EA4" w:rsidP="007B7EA4">
      <w:pPr>
        <w:numPr>
          <w:ilvl w:val="0"/>
          <w:numId w:val="13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Узнать, как создавать теги для коммитов для использования в будущем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Давайте назовем текущую версию страницы hello первой (</w:t>
      </w:r>
      <w:r w:rsidRPr="007B7EA4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v1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).</w:t>
      </w:r>
    </w:p>
    <w:p w:rsidR="007B7EA4" w:rsidRPr="007B7EA4" w:rsidRDefault="007B7EA4" w:rsidP="005F1ED1">
      <w:pPr>
        <w:pStyle w:val="2"/>
      </w:pPr>
      <w:bookmarkStart w:id="62" w:name="_Toc443547809"/>
      <w:r w:rsidRPr="005F1ED1">
        <w:rPr>
          <w:rStyle w:val="a3"/>
        </w:rPr>
        <w:t>01</w:t>
      </w:r>
      <w:r w:rsidR="005F1ED1" w:rsidRPr="005F1ED1">
        <w:rPr>
          <w:rStyle w:val="a3"/>
        </w:rPr>
        <w:t xml:space="preserve"> </w:t>
      </w:r>
      <w:r w:rsidRPr="007B7EA4">
        <w:t>Создайте тег первой версии</w:t>
      </w:r>
      <w:bookmarkEnd w:id="62"/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tag v1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текущая версия страницы называется </w:t>
      </w:r>
      <w:r w:rsidRPr="007B7EA4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v1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7B7EA4" w:rsidRPr="007B7EA4" w:rsidRDefault="007B7EA4" w:rsidP="005F1ED1">
      <w:pPr>
        <w:pStyle w:val="2"/>
      </w:pPr>
      <w:bookmarkStart w:id="63" w:name="_Toc443547810"/>
      <w:r w:rsidRPr="005F1ED1">
        <w:rPr>
          <w:rStyle w:val="a3"/>
        </w:rPr>
        <w:t>02</w:t>
      </w:r>
      <w:r w:rsidR="005F1ED1" w:rsidRPr="005F1ED1">
        <w:rPr>
          <w:rStyle w:val="a3"/>
        </w:rPr>
        <w:t xml:space="preserve"> </w:t>
      </w:r>
      <w:r w:rsidRPr="007B7EA4">
        <w:t>Теги для предыдущих версий</w:t>
      </w:r>
      <w:bookmarkEnd w:id="63"/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Давайте создадим тег для версии, которая идет перед текущей версией и назовем его </w:t>
      </w:r>
      <w:r w:rsidRPr="007B7EA4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v1-beta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В первую очередь нам надо переключиться на предыдущую версию. Вместо поиска до хэш, мы будем использовать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^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обозначающее «родитель v1».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Если обозначение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v1^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вызывает у вас какие-то проблемы, попробуйте также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v1~1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указывающее на ту же версию. Это обозначение можно определить как «первую версию предшествующую v1».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checkout v1^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cat hello.html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checkout v1^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Note: checking out 'v1^'.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You are in 'detached HEAD' state. You can look around, make experimental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changes and commit them, and you can discard any commits you make in this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state without impacting any branches by performing another checkout.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If you want to create a new branch to retain commits you create, you may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>do so (now or later) by using -b with the checkout command again. Example: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git checkout -b new_branch_name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HEAD is now at 8c32287... Added standard HTML page tags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cat 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&lt;html&gt;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&lt;h1&gt;Hello, World!&lt;/h1&gt;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&lt;/html&gt;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Это версия c тегами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&lt;html&gt;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&lt;body&gt;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но еще </w:t>
      </w:r>
      <w:r w:rsidRPr="007B7EA4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пока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без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&lt;head&gt;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Давайте сделаем ее версией </w:t>
      </w:r>
      <w:r w:rsidRPr="007B7EA4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v1-beta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tag v1-beta</w:t>
      </w:r>
    </w:p>
    <w:p w:rsidR="007B7EA4" w:rsidRPr="007B7EA4" w:rsidRDefault="007B7EA4" w:rsidP="005F1ED1">
      <w:pPr>
        <w:pStyle w:val="2"/>
      </w:pPr>
      <w:bookmarkStart w:id="64" w:name="_Toc443547811"/>
      <w:r w:rsidRPr="005F1ED1">
        <w:rPr>
          <w:rStyle w:val="a3"/>
        </w:rPr>
        <w:t>03</w:t>
      </w:r>
      <w:r w:rsidR="005F1ED1" w:rsidRPr="005F1ED1">
        <w:rPr>
          <w:rStyle w:val="a3"/>
        </w:rPr>
        <w:t xml:space="preserve"> </w:t>
      </w:r>
      <w:r w:rsidRPr="007B7EA4">
        <w:t>Переключение по имени тега</w:t>
      </w:r>
      <w:bookmarkEnd w:id="64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попробуйте попереключаться между двумя отмеченными версиями.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checkout v1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checkout v1-beta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checkout v1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Previous HEAD position was 8c32287... Added standard HTML page tags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HEAD is now at fa3c141... Added HTML header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checkout v1-beta</w:t>
      </w:r>
    </w:p>
    <w:p w:rsidR="007B7EA4" w:rsidRPr="008D5ABB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Previous HEAD position was fa3c141... </w:t>
      </w:r>
      <w:r w:rsidRPr="008D5ABB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Added HTML header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HEAD is now at 8c32287... Added standard HTML page tags</w:t>
      </w:r>
    </w:p>
    <w:p w:rsidR="007B7EA4" w:rsidRPr="008D5ABB" w:rsidRDefault="007B7EA4" w:rsidP="005F1ED1">
      <w:pPr>
        <w:pStyle w:val="2"/>
        <w:rPr>
          <w:lang w:val="en-US"/>
        </w:rPr>
      </w:pPr>
      <w:bookmarkStart w:id="65" w:name="_Toc443547812"/>
      <w:r w:rsidRPr="008D5ABB">
        <w:rPr>
          <w:rStyle w:val="a3"/>
          <w:lang w:val="en-US"/>
        </w:rPr>
        <w:lastRenderedPageBreak/>
        <w:t>04</w:t>
      </w:r>
      <w:r w:rsidR="005F1ED1" w:rsidRPr="008D5ABB">
        <w:rPr>
          <w:rStyle w:val="a3"/>
          <w:lang w:val="en-US"/>
        </w:rPr>
        <w:t xml:space="preserve"> </w:t>
      </w:r>
      <w:r w:rsidRPr="007B7EA4">
        <w:t>Просмотр</w:t>
      </w:r>
      <w:r w:rsidRPr="008D5ABB">
        <w:rPr>
          <w:lang w:val="en-US"/>
        </w:rPr>
        <w:t xml:space="preserve"> </w:t>
      </w:r>
      <w:r w:rsidRPr="007B7EA4">
        <w:t>тегов</w:t>
      </w:r>
      <w:r w:rsidRPr="008D5ABB">
        <w:rPr>
          <w:lang w:val="en-US"/>
        </w:rPr>
        <w:t xml:space="preserve"> </w:t>
      </w:r>
      <w:r w:rsidRPr="007B7EA4">
        <w:t>с</w:t>
      </w:r>
      <w:r w:rsidRPr="008D5ABB">
        <w:rPr>
          <w:lang w:val="en-US"/>
        </w:rPr>
        <w:t xml:space="preserve"> </w:t>
      </w:r>
      <w:r w:rsidRPr="007B7EA4">
        <w:t>помощью</w:t>
      </w:r>
      <w:r w:rsidRPr="008D5ABB">
        <w:rPr>
          <w:lang w:val="en-US"/>
        </w:rPr>
        <w:t xml:space="preserve"> </w:t>
      </w:r>
      <w:r w:rsidRPr="007B7EA4">
        <w:t>команды</w:t>
      </w:r>
      <w:r w:rsidRPr="007B7EA4">
        <w:rPr>
          <w:lang w:val="en-US"/>
        </w:rPr>
        <w:t> </w:t>
      </w:r>
      <w:r w:rsidRPr="007B7EA4">
        <w:rPr>
          <w:rFonts w:ascii="Consolas" w:hAnsi="Consolas" w:cs="Consolas"/>
          <w:lang w:val="en-US"/>
        </w:rPr>
        <w:t>tag</w:t>
      </w:r>
      <w:bookmarkEnd w:id="65"/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можете увидеть, какие теги доступны, используя команду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git tag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tag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$ git tag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v1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v1-beta</w:t>
      </w:r>
    </w:p>
    <w:p w:rsidR="007B7EA4" w:rsidRPr="007B7EA4" w:rsidRDefault="007B7EA4" w:rsidP="005F1ED1">
      <w:pPr>
        <w:pStyle w:val="2"/>
      </w:pPr>
      <w:bookmarkStart w:id="66" w:name="_Toc443547813"/>
      <w:r w:rsidRPr="005F1ED1">
        <w:rPr>
          <w:rStyle w:val="a3"/>
        </w:rPr>
        <w:t>05</w:t>
      </w:r>
      <w:r w:rsidR="005F1ED1" w:rsidRPr="005F1ED1">
        <w:rPr>
          <w:rStyle w:val="a3"/>
        </w:rPr>
        <w:t xml:space="preserve"> </w:t>
      </w:r>
      <w:r w:rsidRPr="007B7EA4">
        <w:t>Просмотр Тегов в логах</w:t>
      </w:r>
      <w:bookmarkEnd w:id="66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также можете посмотреть теги в логе.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hist master --all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hist master --all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fa3c141 2011-03-09 | Added HTML header (v1, master)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(HEAD, v1-beta)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можете видеть теги (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v1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v1-beta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) в логе вместе с именем ветки (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master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). Кроме того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HEAD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показывает коммит, на который вы переключились (на данный момент это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v1-beta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).</w:t>
      </w:r>
    </w:p>
    <w:p w:rsidR="007B7EA4" w:rsidRDefault="007B7EA4">
      <w:r>
        <w:br w:type="page"/>
      </w:r>
    </w:p>
    <w:p w:rsidR="007B7EA4" w:rsidRPr="007B7EA4" w:rsidRDefault="007B7EA4" w:rsidP="00F612CB">
      <w:pPr>
        <w:pStyle w:val="1"/>
      </w:pPr>
      <w:bookmarkStart w:id="67" w:name="_Toc443547814"/>
      <w:r w:rsidRPr="007B7EA4">
        <w:lastRenderedPageBreak/>
        <w:t xml:space="preserve">14. Отмена локальных </w:t>
      </w:r>
      <w:r w:rsidRPr="00F612CB">
        <w:t>изменений</w:t>
      </w:r>
      <w:r w:rsidRPr="007B7EA4">
        <w:t xml:space="preserve"> (до индексации)</w:t>
      </w:r>
      <w:bookmarkEnd w:id="67"/>
    </w:p>
    <w:p w:rsidR="007B7EA4" w:rsidRPr="007B7EA4" w:rsidRDefault="007B7EA4" w:rsidP="00F612CB">
      <w:pPr>
        <w:pStyle w:val="2"/>
      </w:pPr>
      <w:bookmarkStart w:id="68" w:name="_Toc443547815"/>
      <w:r w:rsidRPr="007B7EA4">
        <w:t>Цели</w:t>
      </w:r>
      <w:bookmarkEnd w:id="68"/>
    </w:p>
    <w:p w:rsidR="007B7EA4" w:rsidRPr="007B7EA4" w:rsidRDefault="007B7EA4" w:rsidP="007B7EA4">
      <w:pPr>
        <w:numPr>
          <w:ilvl w:val="0"/>
          <w:numId w:val="14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отменять изменения в рабочем каталоге</w:t>
      </w:r>
    </w:p>
    <w:p w:rsidR="007B7EA4" w:rsidRPr="007B7EA4" w:rsidRDefault="007B7EA4" w:rsidP="00F612CB">
      <w:pPr>
        <w:pStyle w:val="2"/>
      </w:pPr>
      <w:bookmarkStart w:id="69" w:name="_Toc443547816"/>
      <w:r w:rsidRPr="00F612CB">
        <w:rPr>
          <w:rStyle w:val="a3"/>
        </w:rPr>
        <w:t>01</w:t>
      </w:r>
      <w:r w:rsidR="00F612CB" w:rsidRPr="008D5ABB">
        <w:rPr>
          <w:i/>
          <w:iCs/>
          <w:color w:val="ECF0F1"/>
        </w:rPr>
        <w:t xml:space="preserve"> </w:t>
      </w:r>
      <w:r w:rsidRPr="007B7EA4">
        <w:t>Переключитесь на ветку Master</w:t>
      </w:r>
      <w:bookmarkEnd w:id="69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Убедитесь, что вы находитесь на последнем коммите ветки master, прежде чем продолжить работу.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checkout master</w:t>
      </w:r>
    </w:p>
    <w:p w:rsidR="007B7EA4" w:rsidRPr="007B7EA4" w:rsidRDefault="007B7EA4" w:rsidP="00F612CB">
      <w:pPr>
        <w:pStyle w:val="2"/>
        <w:rPr>
          <w:lang w:val="en-US"/>
        </w:rPr>
      </w:pPr>
      <w:bookmarkStart w:id="70" w:name="_Toc443547817"/>
      <w:r w:rsidRPr="008D5ABB">
        <w:rPr>
          <w:rStyle w:val="a3"/>
          <w:lang w:val="en-US"/>
        </w:rPr>
        <w:t>02</w:t>
      </w:r>
      <w:r w:rsidR="00F612CB" w:rsidRPr="008D5ABB">
        <w:rPr>
          <w:rStyle w:val="a3"/>
          <w:lang w:val="en-US"/>
        </w:rPr>
        <w:t xml:space="preserve"> </w:t>
      </w:r>
      <w:r w:rsidRPr="007B7EA4">
        <w:t>Измените</w:t>
      </w:r>
      <w:r w:rsidRPr="007B7EA4">
        <w:rPr>
          <w:lang w:val="en-US"/>
        </w:rPr>
        <w:t xml:space="preserve"> hello.html</w:t>
      </w:r>
      <w:bookmarkEnd w:id="70"/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Иногда случается, что вы изменили файл в рабочем каталоге, и хотите отменить последние коммиты. С этим справится команда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checkout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Внесите изменение в файл hello.html в виде нежелательного комментария.</w:t>
      </w:r>
    </w:p>
    <w:p w:rsidR="007B7EA4" w:rsidRPr="007B7EA4" w:rsidRDefault="007B7EA4" w:rsidP="007B7EA4">
      <w:pPr>
        <w:shd w:val="clear" w:color="auto" w:fill="BDC3C7"/>
        <w:spacing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ФАЙЛ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 </w:t>
      </w:r>
      <w:r w:rsidRPr="007B7EA4">
        <w:rPr>
          <w:rFonts w:ascii="Arial" w:eastAsia="Times New Roman" w:hAnsi="Arial" w:cs="Arial"/>
          <w:b/>
          <w:bCs/>
          <w:i/>
          <w:iCs/>
          <w:caps/>
          <w:color w:val="FFFFFF"/>
          <w:sz w:val="24"/>
          <w:szCs w:val="24"/>
          <w:lang w:val="en-US" w:eastAsia="ru-RU"/>
        </w:rPr>
        <w:t>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&lt;html&gt;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&lt;head&gt;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&lt;/head&gt;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&lt;h1&gt;Hello, World!&lt;/h1&gt;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</w:t>
      </w:r>
      <w:r w:rsidRPr="007B7EA4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>&lt;!-- This is a bad comment.  We want to revert it. --&gt;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&lt;/html&gt;</w:t>
      </w:r>
    </w:p>
    <w:p w:rsidR="007B7EA4" w:rsidRPr="007B7EA4" w:rsidRDefault="007B7EA4" w:rsidP="00F612CB">
      <w:pPr>
        <w:pStyle w:val="2"/>
      </w:pPr>
      <w:bookmarkStart w:id="71" w:name="_Toc443547818"/>
      <w:r w:rsidRPr="00F612CB">
        <w:rPr>
          <w:rStyle w:val="a3"/>
        </w:rPr>
        <w:t>03</w:t>
      </w:r>
      <w:r w:rsidR="00F612CB" w:rsidRPr="00F612CB">
        <w:rPr>
          <w:rStyle w:val="a3"/>
        </w:rPr>
        <w:t xml:space="preserve"> </w:t>
      </w:r>
      <w:r w:rsidRPr="007B7EA4">
        <w:t>Проверьте состояние</w:t>
      </w:r>
      <w:bookmarkEnd w:id="71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Сначала проверьте состояние рабочего каталога.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status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status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># On branch master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Changes not staged for commit: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(use "git add &lt;file&gt;..." to update what will be committed)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(use "git checkout -- &lt;file&gt;..." to discard changes in working directory)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modified:   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no changes added to commit (use "git add" and/or "git commit -a")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Мы видим, что файл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hello.html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был изменен, но еще не проиндексирован.</w:t>
      </w:r>
    </w:p>
    <w:p w:rsidR="007B7EA4" w:rsidRPr="007B7EA4" w:rsidRDefault="007B7EA4" w:rsidP="00F612CB">
      <w:pPr>
        <w:pStyle w:val="2"/>
      </w:pPr>
      <w:bookmarkStart w:id="72" w:name="_Toc443547819"/>
      <w:r w:rsidRPr="00F612CB">
        <w:rPr>
          <w:rStyle w:val="a3"/>
        </w:rPr>
        <w:t>04</w:t>
      </w:r>
      <w:r w:rsidR="00F612CB" w:rsidRPr="00F612CB">
        <w:rPr>
          <w:rStyle w:val="a3"/>
        </w:rPr>
        <w:t xml:space="preserve"> </w:t>
      </w:r>
      <w:r w:rsidRPr="007B7EA4">
        <w:t>Отмена изменений в рабочем каталоге</w:t>
      </w:r>
      <w:bookmarkEnd w:id="72"/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Используйте команду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checkout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для переключения в версию файла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hello.html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 репозитории.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checkout 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status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cat hello.html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checkout 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status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On branch master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nothing to commit (working directory clean)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cat 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&lt;html&gt;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 xml:space="preserve">  &lt;head&gt;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 xml:space="preserve">  &lt;/head&gt;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&lt;h1&gt;Hello, World!&lt;/h1&gt;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&lt;/html&gt;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Команда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status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показывает нам, что не было произведено никаких изменений, не зафиксированных в рабочем каталоге. И «нежелательный комментарий» больше не является частью содержимого файла.</w:t>
      </w:r>
    </w:p>
    <w:p w:rsidR="007B7EA4" w:rsidRDefault="007B7EA4">
      <w:r>
        <w:br w:type="page"/>
      </w:r>
    </w:p>
    <w:p w:rsidR="007B7EA4" w:rsidRPr="007B7EA4" w:rsidRDefault="007B7EA4" w:rsidP="004E40BA">
      <w:pPr>
        <w:pStyle w:val="1"/>
      </w:pPr>
      <w:bookmarkStart w:id="73" w:name="_Toc443547820"/>
      <w:r w:rsidRPr="007B7EA4">
        <w:lastRenderedPageBreak/>
        <w:t>15. Отмена проиндексированных изменений (перед коммитом)</w:t>
      </w:r>
      <w:bookmarkEnd w:id="73"/>
    </w:p>
    <w:p w:rsidR="007B7EA4" w:rsidRPr="007B7EA4" w:rsidRDefault="007B7EA4" w:rsidP="004E40BA">
      <w:pPr>
        <w:pStyle w:val="2"/>
      </w:pPr>
      <w:bookmarkStart w:id="74" w:name="_Toc443547821"/>
      <w:r w:rsidRPr="007B7EA4">
        <w:t>Цели</w:t>
      </w:r>
      <w:bookmarkEnd w:id="74"/>
    </w:p>
    <w:p w:rsidR="007B7EA4" w:rsidRPr="007B7EA4" w:rsidRDefault="007B7EA4" w:rsidP="007B7EA4">
      <w:pPr>
        <w:numPr>
          <w:ilvl w:val="0"/>
          <w:numId w:val="15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отменять изменения, которые были проиндексированы</w:t>
      </w:r>
    </w:p>
    <w:p w:rsidR="007B7EA4" w:rsidRPr="007B7EA4" w:rsidRDefault="007B7EA4" w:rsidP="004E40BA">
      <w:pPr>
        <w:pStyle w:val="2"/>
      </w:pPr>
      <w:bookmarkStart w:id="75" w:name="_Toc443547822"/>
      <w:r w:rsidRPr="004E40BA">
        <w:rPr>
          <w:rStyle w:val="a3"/>
        </w:rPr>
        <w:t>01</w:t>
      </w:r>
      <w:r w:rsidR="004E40BA" w:rsidRPr="004E40BA">
        <w:rPr>
          <w:rStyle w:val="a3"/>
        </w:rPr>
        <w:t xml:space="preserve"> </w:t>
      </w:r>
      <w:r w:rsidRPr="007B7EA4">
        <w:t>Измените файл и проиндексируйте изменения</w:t>
      </w:r>
      <w:bookmarkEnd w:id="75"/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Внесите изменение в файл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hello.html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 виде нежелательного комментария</w:t>
      </w:r>
    </w:p>
    <w:p w:rsidR="007B7EA4" w:rsidRPr="007B7EA4" w:rsidRDefault="007B7EA4" w:rsidP="007B7EA4">
      <w:pPr>
        <w:shd w:val="clear" w:color="auto" w:fill="BDC3C7"/>
        <w:spacing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ФАЙЛ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 </w:t>
      </w:r>
      <w:r w:rsidRPr="007B7EA4">
        <w:rPr>
          <w:rFonts w:ascii="Arial" w:eastAsia="Times New Roman" w:hAnsi="Arial" w:cs="Arial"/>
          <w:b/>
          <w:bCs/>
          <w:i/>
          <w:iCs/>
          <w:caps/>
          <w:color w:val="FFFFFF"/>
          <w:sz w:val="24"/>
          <w:szCs w:val="24"/>
          <w:lang w:val="en-US" w:eastAsia="ru-RU"/>
        </w:rPr>
        <w:t>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&lt;html&gt;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&lt;head&gt;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</w:t>
      </w:r>
      <w:r w:rsidRPr="007B7EA4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>&lt;!-- This is an unwanted but staged comment --&gt;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&lt;/head&gt;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&lt;h1&gt;Hello, World!&lt;/h1&gt;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&lt;/html&gt;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Проиндексируйте это изменение.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add hello.html</w:t>
      </w:r>
    </w:p>
    <w:p w:rsidR="007B7EA4" w:rsidRPr="007B7EA4" w:rsidRDefault="007B7EA4" w:rsidP="004E40BA">
      <w:pPr>
        <w:pStyle w:val="2"/>
      </w:pPr>
      <w:bookmarkStart w:id="76" w:name="_Toc443547823"/>
      <w:r w:rsidRPr="004E40BA">
        <w:rPr>
          <w:rStyle w:val="a3"/>
        </w:rPr>
        <w:t>02</w:t>
      </w:r>
      <w:r w:rsidR="004E40BA" w:rsidRPr="004E40BA">
        <w:rPr>
          <w:rStyle w:val="a3"/>
        </w:rPr>
        <w:t xml:space="preserve"> </w:t>
      </w:r>
      <w:r w:rsidRPr="007B7EA4">
        <w:t>Проверьте состояние</w:t>
      </w:r>
      <w:bookmarkEnd w:id="76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Проверьте состояние нежелательного изменения.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status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status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On branch master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Changes to be committed: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(use "git reset HEAD &lt;file&gt;..." to unstage)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#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#   modified:   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lastRenderedPageBreak/>
        <w:t>#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Состояния показывает, что изменение было проиндексировано и готово к коммиту.</w:t>
      </w:r>
    </w:p>
    <w:p w:rsidR="007B7EA4" w:rsidRPr="007B7EA4" w:rsidRDefault="007B7EA4" w:rsidP="004E40BA">
      <w:pPr>
        <w:pStyle w:val="2"/>
      </w:pPr>
      <w:bookmarkStart w:id="77" w:name="_Toc443547824"/>
      <w:r w:rsidRPr="004E40BA">
        <w:rPr>
          <w:rStyle w:val="a3"/>
        </w:rPr>
        <w:t>03</w:t>
      </w:r>
      <w:r w:rsidR="004E40BA" w:rsidRPr="004E40BA">
        <w:rPr>
          <w:rStyle w:val="a3"/>
        </w:rPr>
        <w:t xml:space="preserve"> </w:t>
      </w:r>
      <w:r w:rsidRPr="007B7EA4">
        <w:t>Выполните сброс буферной зоны</w:t>
      </w:r>
      <w:bookmarkEnd w:id="77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 счастью, вывод состояние показывает нам именно то, что мы должны сделать для отмены индексации изменения.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reset HEAD hello.html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reset HEAD 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Unstaged changes after reset: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M   hello.html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Команда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reset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сбрасывает буферную зону к HEAD. Это очищает буферную зону от изменений, которые мы только что проиндексировали.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Команда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reset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(по умолчанию) не изменяет рабочий каталог. Поэтому рабочий каталог все еще содержит нежелательный комментарий. Мы можем использовать команду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checkout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из предыдущего урока, чтобы удалить нежелательные изменения в рабочем каталоге.</w:t>
      </w:r>
    </w:p>
    <w:p w:rsidR="007B7EA4" w:rsidRPr="007B7EA4" w:rsidRDefault="007B7EA4" w:rsidP="004E40BA">
      <w:pPr>
        <w:pStyle w:val="2"/>
      </w:pPr>
      <w:bookmarkStart w:id="78" w:name="_Toc443547825"/>
      <w:r w:rsidRPr="004E40BA">
        <w:rPr>
          <w:rStyle w:val="a3"/>
        </w:rPr>
        <w:t>04</w:t>
      </w:r>
      <w:r w:rsidR="004E40BA" w:rsidRPr="004E40BA">
        <w:rPr>
          <w:rStyle w:val="a3"/>
        </w:rPr>
        <w:t xml:space="preserve"> </w:t>
      </w:r>
      <w:r w:rsidRPr="007B7EA4">
        <w:t>Переключитесь на версию коммита</w:t>
      </w:r>
      <w:bookmarkEnd w:id="78"/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checkout 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status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status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On branch master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nothing to commit (working directory clean)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Наш рабочий каталог опять чист.</w:t>
      </w:r>
    </w:p>
    <w:p w:rsidR="007B7EA4" w:rsidRDefault="007B7EA4">
      <w:r>
        <w:br w:type="page"/>
      </w:r>
    </w:p>
    <w:p w:rsidR="007B7EA4" w:rsidRPr="007B7EA4" w:rsidRDefault="007B7EA4" w:rsidP="00C61A1D">
      <w:pPr>
        <w:pStyle w:val="1"/>
      </w:pPr>
      <w:bookmarkStart w:id="79" w:name="_Toc443547826"/>
      <w:r w:rsidRPr="007B7EA4">
        <w:lastRenderedPageBreak/>
        <w:t>16. Отмена коммитов</w:t>
      </w:r>
      <w:bookmarkEnd w:id="79"/>
    </w:p>
    <w:p w:rsidR="007B7EA4" w:rsidRPr="007B7EA4" w:rsidRDefault="007B7EA4" w:rsidP="00C61A1D">
      <w:pPr>
        <w:pStyle w:val="2"/>
      </w:pPr>
      <w:bookmarkStart w:id="80" w:name="_Toc443547827"/>
      <w:r w:rsidRPr="007B7EA4">
        <w:t>Цели</w:t>
      </w:r>
      <w:bookmarkEnd w:id="80"/>
    </w:p>
    <w:p w:rsidR="007B7EA4" w:rsidRPr="007B7EA4" w:rsidRDefault="007B7EA4" w:rsidP="007B7EA4">
      <w:pPr>
        <w:numPr>
          <w:ilvl w:val="0"/>
          <w:numId w:val="16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отменять коммиты в локальный репозиторий.</w:t>
      </w:r>
    </w:p>
    <w:p w:rsidR="007B7EA4" w:rsidRPr="007B7EA4" w:rsidRDefault="007B7EA4" w:rsidP="00C61A1D">
      <w:pPr>
        <w:pStyle w:val="2"/>
      </w:pPr>
      <w:bookmarkStart w:id="81" w:name="_Toc443547828"/>
      <w:r w:rsidRPr="00C61A1D">
        <w:rPr>
          <w:rStyle w:val="a3"/>
        </w:rPr>
        <w:t>01</w:t>
      </w:r>
      <w:r w:rsidR="00C61A1D" w:rsidRPr="00C61A1D">
        <w:rPr>
          <w:rStyle w:val="a3"/>
          <w:i w:val="0"/>
          <w:iCs w:val="0"/>
        </w:rPr>
        <w:t xml:space="preserve"> </w:t>
      </w:r>
      <w:r w:rsidRPr="007B7EA4">
        <w:t>Отмена коммитов</w:t>
      </w:r>
      <w:bookmarkEnd w:id="81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Иногда вы понимаете, что новые коммиты являются неверными, и хотите их отменить. Есть несколько способов решения этого вопроса, здесь мы будем использовать самый безопасный.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Мы отменим коммит путем создания нового коммита, отменяющего нежелательные изменения.</w:t>
      </w:r>
    </w:p>
    <w:p w:rsidR="007B7EA4" w:rsidRPr="007B7EA4" w:rsidRDefault="007B7EA4" w:rsidP="00C61A1D">
      <w:pPr>
        <w:pStyle w:val="2"/>
      </w:pPr>
      <w:bookmarkStart w:id="82" w:name="_Toc443547829"/>
      <w:r w:rsidRPr="00C61A1D">
        <w:rPr>
          <w:rStyle w:val="a3"/>
        </w:rPr>
        <w:t>02</w:t>
      </w:r>
      <w:r w:rsidR="00C61A1D" w:rsidRPr="008D5ABB">
        <w:rPr>
          <w:i/>
          <w:iCs/>
          <w:color w:val="ECF0F1"/>
        </w:rPr>
        <w:t xml:space="preserve"> </w:t>
      </w:r>
      <w:r w:rsidRPr="007B7EA4">
        <w:t>Измените файл и сделайте коммит</w:t>
      </w:r>
      <w:bookmarkEnd w:id="82"/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Измените файл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hello.html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на следующий.</w:t>
      </w:r>
    </w:p>
    <w:p w:rsidR="007B7EA4" w:rsidRPr="007B7EA4" w:rsidRDefault="007B7EA4" w:rsidP="007B7EA4">
      <w:pPr>
        <w:shd w:val="clear" w:color="auto" w:fill="BDC3C7"/>
        <w:spacing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ФАЙЛ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 </w:t>
      </w:r>
      <w:r w:rsidRPr="007B7EA4">
        <w:rPr>
          <w:rFonts w:ascii="Arial" w:eastAsia="Times New Roman" w:hAnsi="Arial" w:cs="Arial"/>
          <w:b/>
          <w:bCs/>
          <w:i/>
          <w:iCs/>
          <w:caps/>
          <w:color w:val="FFFFFF"/>
          <w:sz w:val="24"/>
          <w:szCs w:val="24"/>
          <w:lang w:val="en-US" w:eastAsia="ru-RU"/>
        </w:rPr>
        <w:t>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&lt;html&gt;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&lt;head&gt;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&lt;/head&gt;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&lt;h1&gt;Hello, World!&lt;/h1&gt;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</w:t>
      </w:r>
      <w:r w:rsidRPr="007B7EA4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>&lt;!-- This is an unwanted but committed change --&gt;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&lt;/html&gt;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add 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commit -m "Oops, we didn't want this commit"</w:t>
      </w:r>
    </w:p>
    <w:p w:rsidR="007B7EA4" w:rsidRPr="007B7EA4" w:rsidRDefault="007B7EA4" w:rsidP="00C61A1D">
      <w:pPr>
        <w:pStyle w:val="2"/>
      </w:pPr>
      <w:bookmarkStart w:id="83" w:name="_Toc443547830"/>
      <w:r w:rsidRPr="00C61A1D">
        <w:rPr>
          <w:rStyle w:val="a3"/>
        </w:rPr>
        <w:t>03</w:t>
      </w:r>
      <w:r w:rsidR="00C61A1D" w:rsidRPr="00C61A1D">
        <w:rPr>
          <w:rStyle w:val="a3"/>
        </w:rPr>
        <w:t xml:space="preserve"> </w:t>
      </w:r>
      <w:r w:rsidRPr="007B7EA4">
        <w:t>Сделайте коммит с новыми изменениями, отменяющими предыдущие</w:t>
      </w:r>
      <w:bookmarkEnd w:id="83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Чтобы отменить коммит, нам необходимо сделать коммит, который удаляет изменения, сохраненные нежелательным коммитом.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revert HEAD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Перейдите в редактор, где вы можете отредактировать коммит-сообщение по умолчанию или оставить все как есть. Сохраните и закройте файл. Вы увидите…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$ git revert HEAD --no-edit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[master 45fa96b] Revert "Oops, we didn't want this commit"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1 files changed, 1 insertions(+), 1 deletions(-)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Так как мы отменили самый последний произведенный коммит, мы смогли использовать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HEAD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 качестве аргумента для отмены. Мы можем отменить любой произвольной коммит в истории, указав его хэш-значение.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Примечание: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Команду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--no-edit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можно проигнорировать. Она была необходима для генерации выходных данных без открытия редактора.</w:t>
      </w:r>
    </w:p>
    <w:p w:rsidR="007B7EA4" w:rsidRPr="007B7EA4" w:rsidRDefault="007B7EA4" w:rsidP="00C61A1D">
      <w:pPr>
        <w:pStyle w:val="2"/>
      </w:pPr>
      <w:bookmarkStart w:id="84" w:name="_Toc443547831"/>
      <w:r w:rsidRPr="00C61A1D">
        <w:rPr>
          <w:rStyle w:val="a3"/>
        </w:rPr>
        <w:t>04</w:t>
      </w:r>
      <w:r w:rsidR="00C61A1D" w:rsidRPr="008D5ABB">
        <w:rPr>
          <w:i/>
          <w:iCs/>
          <w:color w:val="ECF0F1"/>
        </w:rPr>
        <w:t xml:space="preserve"> </w:t>
      </w:r>
      <w:r w:rsidRPr="007B7EA4">
        <w:t>Проверьте лог</w:t>
      </w:r>
      <w:bookmarkEnd w:id="84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Проверка лога показывает нежелательные и отмененные коммиты в наш репозиторий.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hist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$ git hist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45fa96b 2011-03-09 | Revert "Oops, we didn't want this commit" (HEAD, master)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846b90c 2011-03-09 | Oops, we didn't want this commit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fa3c141 2011-03-09 | Added HTML header (v1)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(v1-beta)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Эта техника будет работать с любым коммитом (хотя, возможно, возникнут конфликты). Она безопасна в использовании даже в публичных ветках удаленных репозиториев.</w:t>
      </w:r>
    </w:p>
    <w:p w:rsidR="007B7EA4" w:rsidRPr="007B7EA4" w:rsidRDefault="007B7EA4" w:rsidP="00C61A1D">
      <w:pPr>
        <w:pStyle w:val="2"/>
      </w:pPr>
      <w:bookmarkStart w:id="85" w:name="_Toc443547832"/>
      <w:r w:rsidRPr="00C61A1D">
        <w:rPr>
          <w:rStyle w:val="a3"/>
        </w:rPr>
        <w:t>05</w:t>
      </w:r>
      <w:r w:rsidR="00C61A1D" w:rsidRPr="00C61A1D">
        <w:rPr>
          <w:i/>
          <w:iCs/>
          <w:color w:val="ECF0F1"/>
        </w:rPr>
        <w:t xml:space="preserve"> </w:t>
      </w:r>
      <w:r w:rsidRPr="007B7EA4">
        <w:t>Далее</w:t>
      </w:r>
      <w:bookmarkEnd w:id="85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Далее давайте посмотрим на технику, которая может быть использована для удаления последних коммитов из истории репозитория.</w:t>
      </w:r>
    </w:p>
    <w:p w:rsidR="007B7EA4" w:rsidRDefault="007B7EA4">
      <w:r>
        <w:br w:type="page"/>
      </w:r>
    </w:p>
    <w:p w:rsidR="007B7EA4" w:rsidRPr="007B7EA4" w:rsidRDefault="007B7EA4" w:rsidP="007A744C">
      <w:pPr>
        <w:pStyle w:val="1"/>
      </w:pPr>
      <w:bookmarkStart w:id="86" w:name="_Toc443547833"/>
      <w:r w:rsidRPr="007B7EA4">
        <w:lastRenderedPageBreak/>
        <w:t>17. У</w:t>
      </w:r>
      <w:r w:rsidR="00900A93">
        <w:t>даление комми</w:t>
      </w:r>
      <w:r w:rsidRPr="007B7EA4">
        <w:t>тов из ветки</w:t>
      </w:r>
      <w:bookmarkEnd w:id="86"/>
    </w:p>
    <w:p w:rsidR="007B7EA4" w:rsidRPr="007B7EA4" w:rsidRDefault="007B7EA4" w:rsidP="007A744C">
      <w:pPr>
        <w:pStyle w:val="2"/>
      </w:pPr>
      <w:bookmarkStart w:id="87" w:name="_Toc443547834"/>
      <w:r w:rsidRPr="007B7EA4">
        <w:t>Цели</w:t>
      </w:r>
      <w:bookmarkEnd w:id="87"/>
    </w:p>
    <w:p w:rsidR="007B7EA4" w:rsidRPr="007B7EA4" w:rsidRDefault="007B7EA4" w:rsidP="007B7EA4">
      <w:pPr>
        <w:numPr>
          <w:ilvl w:val="0"/>
          <w:numId w:val="17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удалять самые последние коммиты из ветки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Revert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из предыдущего раздела является мощной командой, которая позволяет отменить любые коммиты в репозиторий. Однако, и оригинальный и «отмененный» коммиты видны в истории ветки (при использовании команды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log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).</w:t>
      </w:r>
    </w:p>
    <w:p w:rsidR="007B7EA4" w:rsidRPr="007A744C" w:rsidRDefault="007B7EA4" w:rsidP="007B7EA4">
      <w:pPr>
        <w:shd w:val="clear" w:color="auto" w:fill="FFFFFF"/>
        <w:spacing w:after="0" w:line="336" w:lineRule="atLeast"/>
        <w:rPr>
          <w:rStyle w:val="a3"/>
          <w:b/>
          <w:bCs/>
          <w:sz w:val="32"/>
          <w:szCs w:val="32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Часто мы делаем коммит, и сразу понимаем, что это была ошибка. Было бы неплохо иметь команду «возврата», которая позволила бы нам сделать вид, что неправильного коммита никогда и не было. Команда «возврата» даже предотвратила бы появление нежелательного коммита в истории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log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7B7EA4" w:rsidRPr="007B7EA4" w:rsidRDefault="007B7EA4" w:rsidP="007A744C">
      <w:pPr>
        <w:pStyle w:val="2"/>
      </w:pPr>
      <w:bookmarkStart w:id="88" w:name="_Toc443547835"/>
      <w:r w:rsidRPr="007A744C">
        <w:rPr>
          <w:rStyle w:val="a3"/>
          <w:i w:val="0"/>
          <w:iCs w:val="0"/>
        </w:rPr>
        <w:t>01</w:t>
      </w:r>
      <w:r w:rsidR="007A744C" w:rsidRPr="007A744C">
        <w:rPr>
          <w:rStyle w:val="a3"/>
          <w:i w:val="0"/>
          <w:iCs w:val="0"/>
        </w:rPr>
        <w:t xml:space="preserve"> </w:t>
      </w:r>
      <w:r w:rsidRPr="007B7EA4">
        <w:t>Команда </w:t>
      </w:r>
      <w:r w:rsidRPr="007B7EA4">
        <w:rPr>
          <w:rFonts w:ascii="Consolas" w:hAnsi="Consolas" w:cs="Consolas"/>
        </w:rPr>
        <w:t>reset</w:t>
      </w:r>
      <w:bookmarkEnd w:id="88"/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Мы уже видели команду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reset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 использовали ее для согласования буферной зоны и выбранного коммита (мы использовали коммит HEAD в нашем предыдущем уроке).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При получении ссылки на коммит (т.е. хэш, ветка или имя тега), команда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reset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…</w:t>
      </w:r>
    </w:p>
    <w:p w:rsidR="007B7EA4" w:rsidRPr="007B7EA4" w:rsidRDefault="007B7EA4" w:rsidP="007B7EA4">
      <w:pPr>
        <w:numPr>
          <w:ilvl w:val="0"/>
          <w:numId w:val="18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Перепишет текущую ветку, чтобы она указывала на нужный коммит</w:t>
      </w:r>
    </w:p>
    <w:p w:rsidR="007B7EA4" w:rsidRPr="007B7EA4" w:rsidRDefault="007B7EA4" w:rsidP="007B7EA4">
      <w:pPr>
        <w:numPr>
          <w:ilvl w:val="0"/>
          <w:numId w:val="18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Опционально сбросит буферную зону для соответствия с указанным коммитом</w:t>
      </w:r>
    </w:p>
    <w:p w:rsidR="007B7EA4" w:rsidRPr="007B7EA4" w:rsidRDefault="007B7EA4" w:rsidP="007B7EA4">
      <w:pPr>
        <w:numPr>
          <w:ilvl w:val="0"/>
          <w:numId w:val="18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Опционально сбросит рабочий каталог для соответствия с указанным коммитом</w:t>
      </w:r>
    </w:p>
    <w:p w:rsidR="007B7EA4" w:rsidRPr="007B7EA4" w:rsidRDefault="007B7EA4" w:rsidP="007A744C">
      <w:pPr>
        <w:pStyle w:val="2"/>
      </w:pPr>
      <w:bookmarkStart w:id="89" w:name="_Toc443547836"/>
      <w:r w:rsidRPr="007A744C">
        <w:rPr>
          <w:rStyle w:val="a3"/>
          <w:i w:val="0"/>
          <w:iCs w:val="0"/>
        </w:rPr>
        <w:t>02</w:t>
      </w:r>
      <w:r w:rsidR="007A744C" w:rsidRPr="00531F38">
        <w:rPr>
          <w:i/>
          <w:iCs/>
          <w:color w:val="ECF0F1"/>
        </w:rPr>
        <w:t xml:space="preserve"> </w:t>
      </w:r>
      <w:r w:rsidRPr="007B7EA4">
        <w:t>Проверьте нашу историю</w:t>
      </w:r>
      <w:bookmarkEnd w:id="89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Давайте сделаем быструю проверку нашей истории коммитов.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hist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$ git hist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45fa96b 2011-03-09 | Revert "Oops, we didn't want this commit" (HEAD, master)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846b90c 2011-03-09 | Oops, we didn't want this commit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fa3c141 2011-03-09 | Added HTML header (v1)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>* 8c32287 2011-03-09 | Added standard HTML page tags (v1-beta)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Мы видим, что два последних коммита в этой ветке - «Oops» и «Revert Oops». Давайте удалим их с помощью сброса.</w:t>
      </w:r>
    </w:p>
    <w:p w:rsidR="007B7EA4" w:rsidRPr="007B7EA4" w:rsidRDefault="007B7EA4" w:rsidP="007A744C">
      <w:pPr>
        <w:pStyle w:val="2"/>
      </w:pPr>
      <w:bookmarkStart w:id="90" w:name="_Toc443547837"/>
      <w:r w:rsidRPr="007A744C">
        <w:rPr>
          <w:rStyle w:val="a3"/>
          <w:i w:val="0"/>
          <w:iCs w:val="0"/>
        </w:rPr>
        <w:t>03</w:t>
      </w:r>
      <w:r w:rsidR="007A744C" w:rsidRPr="00531F38">
        <w:rPr>
          <w:i/>
          <w:iCs/>
          <w:color w:val="ECF0F1"/>
        </w:rPr>
        <w:t xml:space="preserve"> </w:t>
      </w:r>
      <w:r w:rsidRPr="007B7EA4">
        <w:t>Для начала отметьте эту ветку</w:t>
      </w:r>
      <w:bookmarkEnd w:id="90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Но прежде чем удалить коммиты, давайте отметим последний коммит тегом, чтобы потом можно было его найти.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tag oops</w:t>
      </w:r>
    </w:p>
    <w:p w:rsidR="007B7EA4" w:rsidRPr="007B7EA4" w:rsidRDefault="007B7EA4" w:rsidP="007A744C">
      <w:pPr>
        <w:pStyle w:val="2"/>
      </w:pPr>
      <w:bookmarkStart w:id="91" w:name="_Toc443547838"/>
      <w:r w:rsidRPr="007A744C">
        <w:rPr>
          <w:rStyle w:val="a3"/>
          <w:i w:val="0"/>
          <w:iCs w:val="0"/>
        </w:rPr>
        <w:t>04</w:t>
      </w:r>
      <w:r w:rsidR="007A744C" w:rsidRPr="007A744C">
        <w:rPr>
          <w:i/>
          <w:iCs/>
          <w:color w:val="ECF0F1"/>
        </w:rPr>
        <w:t xml:space="preserve"> </w:t>
      </w:r>
      <w:r w:rsidRPr="007B7EA4">
        <w:t>Сброс коммитов к предшествующим коммиту Oops</w:t>
      </w:r>
      <w:bookmarkEnd w:id="91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Глядя на историю лога (см. выше), мы видим, что коммит с тегом «v1» является коммитом, предшествующим ошибочному коммиту. Давайте сбросим ветку до этой точки. Поскольку ветка имеет тег, мы можем использовать имя тега в команде сброса (если она не имеет тега, мы можем использовать хэш-значение).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reset --hard v1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hist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reset --hard v1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HEAD is now at fa3c141 Added HTML header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hist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fa3c141 2011-03-09 | Added HTML header (HEAD, v1, master)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(v1-beta)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Наша ветка master теперь указывает на коммит v1, а коммитов Oops и Revert Oops в ветке уже нет. Параметр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--hard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указывает, что рабочий каталог должен быть обновлен в соответствии с новым head ветки.</w:t>
      </w:r>
    </w:p>
    <w:p w:rsidR="007B7EA4" w:rsidRPr="007B7EA4" w:rsidRDefault="007B7EA4" w:rsidP="007A744C">
      <w:pPr>
        <w:pStyle w:val="2"/>
      </w:pPr>
      <w:bookmarkStart w:id="92" w:name="_Toc443547839"/>
      <w:r w:rsidRPr="007A744C">
        <w:rPr>
          <w:rStyle w:val="a3"/>
          <w:i w:val="0"/>
          <w:iCs w:val="0"/>
        </w:rPr>
        <w:t>05</w:t>
      </w:r>
      <w:r w:rsidR="007A744C" w:rsidRPr="007A744C">
        <w:rPr>
          <w:rStyle w:val="a3"/>
          <w:i w:val="0"/>
          <w:iCs w:val="0"/>
        </w:rPr>
        <w:t xml:space="preserve"> </w:t>
      </w:r>
      <w:r w:rsidRPr="007B7EA4">
        <w:t>Ничего никогда не теряется</w:t>
      </w:r>
      <w:bookmarkEnd w:id="92"/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Что же случается с ошибочными коммитами? Оказывается, что коммиты все еще находятся в репозитории. На самом деле, мы все еще можем на них ссылаться. Помните, в начале этого урока мы создали для отмененного коммита тег «oops». Давайте посмотрим на </w:t>
      </w:r>
      <w:r w:rsidRPr="007B7EA4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все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коммиты.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hist --all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РЕЗУЛЬТАТ:</w:t>
      </w:r>
    </w:p>
    <w:p w:rsidR="007B7EA4" w:rsidRPr="00531F38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531F38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hist --all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45fa96b 2011-03-09 | Revert "Oops, we didn't want this commit" (oops)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846b90c 2011-03-09 | Oops, we didn't want this commit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fa3c141 2011-03-09 | Added HTML header (HEAD, v1, master)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(v1-beta)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Мы видим, что ошибочные коммиты не исчезли. Они все еще находятся в репозитории. Просто они отсутствуют в ветке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master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Если бы мы не отметили их тегами, они по-прежнему находились бы в репозитории, но не было бы никакой возможности ссылаться на них, кроме как при помощи их хэш имен. Коммиты, на которые нет ссылок, остаются в репозитории до тех пор, пока не будет запущен сборщик мусора.</w:t>
      </w:r>
    </w:p>
    <w:p w:rsidR="007B7EA4" w:rsidRPr="007B7EA4" w:rsidRDefault="007B7EA4" w:rsidP="007A744C">
      <w:pPr>
        <w:pStyle w:val="2"/>
      </w:pPr>
      <w:bookmarkStart w:id="93" w:name="_Toc443547840"/>
      <w:r w:rsidRPr="007A744C">
        <w:rPr>
          <w:rStyle w:val="a3"/>
          <w:i w:val="0"/>
          <w:iCs w:val="0"/>
        </w:rPr>
        <w:t>06</w:t>
      </w:r>
      <w:r w:rsidR="007A744C" w:rsidRPr="007A744C">
        <w:rPr>
          <w:rStyle w:val="a3"/>
          <w:i w:val="0"/>
          <w:iCs w:val="0"/>
        </w:rPr>
        <w:t xml:space="preserve"> </w:t>
      </w:r>
      <w:r w:rsidRPr="007B7EA4">
        <w:t>Опасность сброса</w:t>
      </w:r>
      <w:bookmarkEnd w:id="93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Сброс в локальных ветках, как правило, безопасен. Последствия любой «аварии» как правило, можно восстановить простым сбросом с помощью нужного коммита.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Однако, если ветка «расшарена» на удаленных репозиториях, сброс может сбить с толку других пользователей ветки.</w:t>
      </w:r>
    </w:p>
    <w:p w:rsidR="007B7EA4" w:rsidRDefault="007B7EA4">
      <w:r>
        <w:br w:type="page"/>
      </w:r>
    </w:p>
    <w:p w:rsidR="007B7EA4" w:rsidRPr="007B7EA4" w:rsidRDefault="007B7EA4" w:rsidP="007C541B">
      <w:pPr>
        <w:pStyle w:val="1"/>
      </w:pPr>
      <w:bookmarkStart w:id="94" w:name="_Toc443547841"/>
      <w:r w:rsidRPr="007B7EA4">
        <w:lastRenderedPageBreak/>
        <w:t>18. Удаление тега oops</w:t>
      </w:r>
      <w:bookmarkEnd w:id="94"/>
    </w:p>
    <w:p w:rsidR="007B7EA4" w:rsidRPr="007B7EA4" w:rsidRDefault="007B7EA4" w:rsidP="007C541B">
      <w:pPr>
        <w:pStyle w:val="2"/>
      </w:pPr>
      <w:bookmarkStart w:id="95" w:name="_Toc443547842"/>
      <w:r w:rsidRPr="007B7EA4">
        <w:t>Цели</w:t>
      </w:r>
      <w:bookmarkEnd w:id="95"/>
    </w:p>
    <w:p w:rsidR="007B7EA4" w:rsidRPr="007B7EA4" w:rsidRDefault="007B7EA4" w:rsidP="007B7EA4">
      <w:pPr>
        <w:numPr>
          <w:ilvl w:val="0"/>
          <w:numId w:val="19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Удаление тега oops (уборка)</w:t>
      </w:r>
    </w:p>
    <w:p w:rsidR="007B7EA4" w:rsidRPr="007B7EA4" w:rsidRDefault="007B7EA4" w:rsidP="007C541B">
      <w:pPr>
        <w:pStyle w:val="2"/>
      </w:pPr>
      <w:bookmarkStart w:id="96" w:name="_Toc443547843"/>
      <w:r w:rsidRPr="007C541B">
        <w:rPr>
          <w:rStyle w:val="a3"/>
          <w:i w:val="0"/>
          <w:iCs w:val="0"/>
        </w:rPr>
        <w:t>01</w:t>
      </w:r>
      <w:r w:rsidR="007C541B" w:rsidRPr="007C541B">
        <w:rPr>
          <w:rStyle w:val="a3"/>
          <w:i w:val="0"/>
          <w:iCs w:val="0"/>
        </w:rPr>
        <w:t xml:space="preserve"> </w:t>
      </w:r>
      <w:r w:rsidRPr="007B7EA4">
        <w:t>Удаление тега oops</w:t>
      </w:r>
      <w:bookmarkEnd w:id="96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Тег oops свою функцию выполнил. Давайте удалим его и коммиты, на которые он ссылался, сборщиком мусора.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tag -d oops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hist --all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tag -d oops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Deleted tag 'oops' (was 45fa96b)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hist --all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fa3c141 2011-03-09 | Added HTML header (HEAD, v1, master)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(v1-beta)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Тег «oops» больше не будет отображаться в репозитории.</w:t>
      </w:r>
    </w:p>
    <w:p w:rsidR="007B7EA4" w:rsidRDefault="007B7EA4">
      <w:r>
        <w:br w:type="page"/>
      </w:r>
    </w:p>
    <w:p w:rsidR="007B7EA4" w:rsidRPr="007B7EA4" w:rsidRDefault="007B7EA4" w:rsidP="00640CA6">
      <w:pPr>
        <w:pStyle w:val="1"/>
      </w:pPr>
      <w:bookmarkStart w:id="97" w:name="_Toc443547844"/>
      <w:r w:rsidRPr="007B7EA4">
        <w:lastRenderedPageBreak/>
        <w:t>19. Внесение изменений в коммиты</w:t>
      </w:r>
      <w:bookmarkEnd w:id="97"/>
    </w:p>
    <w:p w:rsidR="007B7EA4" w:rsidRPr="007B7EA4" w:rsidRDefault="007B7EA4" w:rsidP="00640CA6">
      <w:pPr>
        <w:pStyle w:val="2"/>
      </w:pPr>
      <w:bookmarkStart w:id="98" w:name="_Toc443547845"/>
      <w:r w:rsidRPr="007B7EA4">
        <w:t>Цели</w:t>
      </w:r>
      <w:bookmarkEnd w:id="98"/>
    </w:p>
    <w:p w:rsidR="007B7EA4" w:rsidRPr="007B7EA4" w:rsidRDefault="007B7EA4" w:rsidP="007B7EA4">
      <w:pPr>
        <w:numPr>
          <w:ilvl w:val="0"/>
          <w:numId w:val="20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изменять существующие коммиты</w:t>
      </w:r>
    </w:p>
    <w:p w:rsidR="007B7EA4" w:rsidRPr="007B7EA4" w:rsidRDefault="007B7EA4" w:rsidP="00640CA6">
      <w:pPr>
        <w:pStyle w:val="2"/>
      </w:pPr>
      <w:bookmarkStart w:id="99" w:name="_Toc443547846"/>
      <w:r w:rsidRPr="00640CA6">
        <w:rPr>
          <w:rStyle w:val="a3"/>
          <w:i w:val="0"/>
          <w:iCs w:val="0"/>
        </w:rPr>
        <w:t>01</w:t>
      </w:r>
      <w:r w:rsidR="00640CA6" w:rsidRPr="00640CA6">
        <w:rPr>
          <w:rStyle w:val="a3"/>
          <w:i w:val="0"/>
          <w:iCs w:val="0"/>
        </w:rPr>
        <w:t xml:space="preserve"> </w:t>
      </w:r>
      <w:r w:rsidRPr="007B7EA4">
        <w:t>Измените страницу, а затем сделайте коммит</w:t>
      </w:r>
      <w:bookmarkEnd w:id="99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Добавьте в страницу комментарий автора.</w:t>
      </w:r>
    </w:p>
    <w:p w:rsidR="007B7EA4" w:rsidRPr="007B7EA4" w:rsidRDefault="007B7EA4" w:rsidP="007B7EA4">
      <w:pPr>
        <w:shd w:val="clear" w:color="auto" w:fill="BDC3C7"/>
        <w:spacing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ФАЙЛ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 </w:t>
      </w:r>
      <w:r w:rsidRPr="007B7EA4">
        <w:rPr>
          <w:rFonts w:ascii="Arial" w:eastAsia="Times New Roman" w:hAnsi="Arial" w:cs="Arial"/>
          <w:b/>
          <w:bCs/>
          <w:i/>
          <w:iCs/>
          <w:caps/>
          <w:color w:val="FFFFFF"/>
          <w:sz w:val="24"/>
          <w:szCs w:val="24"/>
          <w:lang w:val="en-US" w:eastAsia="ru-RU"/>
        </w:rPr>
        <w:t>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>&lt;!-- Author: Alexander Shvets --&gt;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&lt;html&gt;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&lt;head&gt;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&lt;/head&gt;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&lt;h1&gt;Hello, World!&lt;/h1&gt;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&lt;/html&gt;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add 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commit -m "Add an author comment"</w:t>
      </w:r>
    </w:p>
    <w:p w:rsidR="007B7EA4" w:rsidRPr="007B7EA4" w:rsidRDefault="007B7EA4" w:rsidP="00640CA6">
      <w:pPr>
        <w:pStyle w:val="2"/>
      </w:pPr>
      <w:bookmarkStart w:id="100" w:name="_Toc443547847"/>
      <w:r w:rsidRPr="00640CA6">
        <w:rPr>
          <w:rStyle w:val="a3"/>
          <w:i w:val="0"/>
          <w:iCs w:val="0"/>
        </w:rPr>
        <w:t>02</w:t>
      </w:r>
      <w:r w:rsidR="00640CA6" w:rsidRPr="00531F38">
        <w:rPr>
          <w:i/>
          <w:iCs/>
          <w:color w:val="ECF0F1"/>
        </w:rPr>
        <w:t xml:space="preserve"> </w:t>
      </w:r>
      <w:r w:rsidRPr="007B7EA4">
        <w:t>Ой... необходим email</w:t>
      </w:r>
      <w:bookmarkEnd w:id="100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После совершения коммита вы понимаете, что любой хороший комментарий должен включать электронную почту автора. Обновите страницу hello, включив в нее email.</w:t>
      </w:r>
    </w:p>
    <w:p w:rsidR="007B7EA4" w:rsidRPr="007B7EA4" w:rsidRDefault="007B7EA4" w:rsidP="007B7EA4">
      <w:pPr>
        <w:shd w:val="clear" w:color="auto" w:fill="BDC3C7"/>
        <w:spacing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ФАЙЛ: </w:t>
      </w:r>
      <w:r w:rsidRPr="007B7EA4">
        <w:rPr>
          <w:rFonts w:ascii="Arial" w:eastAsia="Times New Roman" w:hAnsi="Arial" w:cs="Arial"/>
          <w:b/>
          <w:bCs/>
          <w:i/>
          <w:iCs/>
          <w:caps/>
          <w:color w:val="FFFFFF"/>
          <w:sz w:val="24"/>
          <w:szCs w:val="24"/>
          <w:lang w:eastAsia="ru-RU"/>
        </w:rPr>
        <w:t>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b/>
          <w:bCs/>
          <w:color w:val="444444"/>
          <w:sz w:val="24"/>
          <w:szCs w:val="24"/>
          <w:lang w:eastAsia="ru-RU"/>
        </w:rPr>
        <w:t xml:space="preserve">&lt;!-- </w:t>
      </w:r>
      <w:r w:rsidRPr="007B7EA4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>Author: Alexander Shvets (alex@githowto.com) --&gt;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&lt;html&gt;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&lt;head&gt;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&lt;/head&gt;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&lt;h1&gt;Hello, World!&lt;/h1&gt;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&lt;/html&gt;</w:t>
      </w:r>
    </w:p>
    <w:p w:rsidR="007B7EA4" w:rsidRPr="007B7EA4" w:rsidRDefault="007B7EA4" w:rsidP="00640CA6">
      <w:pPr>
        <w:pStyle w:val="2"/>
      </w:pPr>
      <w:bookmarkStart w:id="101" w:name="_Toc443547848"/>
      <w:r w:rsidRPr="00640CA6">
        <w:rPr>
          <w:rStyle w:val="a3"/>
          <w:i w:val="0"/>
          <w:iCs w:val="0"/>
        </w:rPr>
        <w:t>03</w:t>
      </w:r>
      <w:r w:rsidR="00640CA6" w:rsidRPr="00640CA6">
        <w:rPr>
          <w:rStyle w:val="a3"/>
          <w:i w:val="0"/>
          <w:iCs w:val="0"/>
        </w:rPr>
        <w:t xml:space="preserve"> </w:t>
      </w:r>
      <w:r w:rsidRPr="007B7EA4">
        <w:t>Измените предыдущий коммит</w:t>
      </w:r>
      <w:bookmarkEnd w:id="101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Мы действительно не хотим создавать отдельный коммит только ради электронной почты. Давайте изменим предыдущий коммит, включив в него адрес электронной почты.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lastRenderedPageBreak/>
        <w:t>ВЫПОЛНИТЕ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add 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commit --amend -m "Add an author/email comment"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add 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commit --amend -m "Add an author/email comment"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[master 6a78635] Add an author/email comment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1 files changed, 2 insertions(+), 1 deletions(-)</w:t>
      </w:r>
    </w:p>
    <w:p w:rsidR="007B7EA4" w:rsidRPr="007B7EA4" w:rsidRDefault="007B7EA4" w:rsidP="00640CA6">
      <w:pPr>
        <w:pStyle w:val="2"/>
        <w:rPr>
          <w:lang w:val="en-US"/>
        </w:rPr>
      </w:pPr>
      <w:bookmarkStart w:id="102" w:name="_Toc443547849"/>
      <w:r w:rsidRPr="00531F38">
        <w:rPr>
          <w:rStyle w:val="a3"/>
          <w:i w:val="0"/>
          <w:iCs w:val="0"/>
          <w:lang w:val="en-US"/>
        </w:rPr>
        <w:t>04</w:t>
      </w:r>
      <w:r w:rsidR="00640CA6" w:rsidRPr="00531F38">
        <w:rPr>
          <w:rStyle w:val="a3"/>
          <w:i w:val="0"/>
          <w:iCs w:val="0"/>
          <w:lang w:val="en-US"/>
        </w:rPr>
        <w:t xml:space="preserve"> </w:t>
      </w:r>
      <w:r w:rsidRPr="007B7EA4">
        <w:t>Просмотр</w:t>
      </w:r>
      <w:r w:rsidRPr="007B7EA4">
        <w:rPr>
          <w:lang w:val="en-US"/>
        </w:rPr>
        <w:t xml:space="preserve"> </w:t>
      </w:r>
      <w:r w:rsidRPr="007B7EA4">
        <w:t>истории</w:t>
      </w:r>
      <w:bookmarkEnd w:id="102"/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hist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$ git hist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6a78635 2011-03-09 | Add an author/email comment (HEAD, master)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fa3c141 2011-03-09 | Added HTML header (v1)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(v1-beta)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Мы можем увидеть, что оригинальный коммит «автор» заменен коммитом «автор/email». Этого же эффекта можно достичь путем сброса последнего коммита в ветке, и повторного коммита новых изменений.</w:t>
      </w:r>
    </w:p>
    <w:p w:rsidR="007B7EA4" w:rsidRDefault="007B7EA4">
      <w:r>
        <w:br w:type="page"/>
      </w:r>
    </w:p>
    <w:p w:rsidR="007B7EA4" w:rsidRPr="007B7EA4" w:rsidRDefault="007B7EA4" w:rsidP="00147919">
      <w:pPr>
        <w:pStyle w:val="1"/>
      </w:pPr>
      <w:bookmarkStart w:id="103" w:name="_Toc443547850"/>
      <w:r w:rsidRPr="007B7EA4">
        <w:lastRenderedPageBreak/>
        <w:t>20. Перемещение файлов</w:t>
      </w:r>
      <w:bookmarkEnd w:id="103"/>
    </w:p>
    <w:p w:rsidR="007B7EA4" w:rsidRPr="007B7EA4" w:rsidRDefault="007B7EA4" w:rsidP="00147919">
      <w:pPr>
        <w:pStyle w:val="2"/>
      </w:pPr>
      <w:bookmarkStart w:id="104" w:name="_Toc443547851"/>
      <w:r w:rsidRPr="007B7EA4">
        <w:t>Цели</w:t>
      </w:r>
      <w:bookmarkEnd w:id="104"/>
    </w:p>
    <w:p w:rsidR="007B7EA4" w:rsidRPr="007B7EA4" w:rsidRDefault="007B7EA4" w:rsidP="007B7EA4">
      <w:pPr>
        <w:numPr>
          <w:ilvl w:val="0"/>
          <w:numId w:val="21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перемещать файл в пределах репозитория.</w:t>
      </w:r>
    </w:p>
    <w:p w:rsidR="007B7EA4" w:rsidRPr="007B7EA4" w:rsidRDefault="007B7EA4" w:rsidP="00147919">
      <w:pPr>
        <w:pStyle w:val="2"/>
      </w:pPr>
      <w:bookmarkStart w:id="105" w:name="_Toc443547852"/>
      <w:r w:rsidRPr="00147919">
        <w:rPr>
          <w:rStyle w:val="a3"/>
          <w:i w:val="0"/>
          <w:iCs w:val="0"/>
        </w:rPr>
        <w:t>01</w:t>
      </w:r>
      <w:r w:rsidR="00147919" w:rsidRPr="00147919">
        <w:rPr>
          <w:rStyle w:val="a3"/>
          <w:i w:val="0"/>
          <w:iCs w:val="0"/>
        </w:rPr>
        <w:t xml:space="preserve"> </w:t>
      </w:r>
      <w:r w:rsidRPr="007B7EA4">
        <w:t>Переместите файл hello.html в каталог lib</w:t>
      </w:r>
      <w:bookmarkEnd w:id="105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Сейчас мы собираемся создать структуру нашего репозитория. Давайте перенесем страницу в каталог lib.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mkdir lib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mv hello.html lib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status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mkdir lib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mv hello.html lib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status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On branch master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Changes to be committed: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(use "git reset HEAD &lt;file&gt;..." to unstage)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renamed:    hello.html -&gt; lib/hello.html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#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Перемещая файлы с помощью git, мы информируем git о 2 вещах</w:t>
      </w:r>
    </w:p>
    <w:p w:rsidR="007B7EA4" w:rsidRPr="007B7EA4" w:rsidRDefault="007B7EA4" w:rsidP="007B7EA4">
      <w:pPr>
        <w:numPr>
          <w:ilvl w:val="0"/>
          <w:numId w:val="22"/>
        </w:numPr>
        <w:shd w:val="clear" w:color="auto" w:fill="FFFFFF"/>
        <w:spacing w:after="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Что файл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hello.html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был удален.</w:t>
      </w:r>
    </w:p>
    <w:p w:rsidR="007B7EA4" w:rsidRPr="007B7EA4" w:rsidRDefault="007B7EA4" w:rsidP="007B7EA4">
      <w:pPr>
        <w:numPr>
          <w:ilvl w:val="0"/>
          <w:numId w:val="22"/>
        </w:numPr>
        <w:shd w:val="clear" w:color="auto" w:fill="FFFFFF"/>
        <w:spacing w:after="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Что файл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lib/hello.html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был создан.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Оба эти факта сразу же проиндексированы и готовы к коммиту. Команда git status сообщает, что файл был перемещен.</w:t>
      </w:r>
    </w:p>
    <w:p w:rsidR="007B7EA4" w:rsidRPr="007B7EA4" w:rsidRDefault="007B7EA4" w:rsidP="00147919">
      <w:pPr>
        <w:pStyle w:val="2"/>
      </w:pPr>
      <w:bookmarkStart w:id="106" w:name="_Toc443547853"/>
      <w:r w:rsidRPr="00147919">
        <w:rPr>
          <w:rStyle w:val="a3"/>
          <w:i w:val="0"/>
          <w:iCs w:val="0"/>
        </w:rPr>
        <w:t>02</w:t>
      </w:r>
      <w:r w:rsidR="00147919" w:rsidRPr="00147919">
        <w:rPr>
          <w:rStyle w:val="a3"/>
          <w:i w:val="0"/>
          <w:iCs w:val="0"/>
        </w:rPr>
        <w:t xml:space="preserve"> </w:t>
      </w:r>
      <w:r w:rsidRPr="007B7EA4">
        <w:t>Второй способ перемещения файлов</w:t>
      </w:r>
      <w:bookmarkEnd w:id="106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Позитивной чертой git является то, что вы можете забыть о версионном контроле до того момента, когда вы готовы приступить к коммиту кода. Что бы случилось, если бы мы использовали командную строку операционной системы для перемещения файлов вместо команды git?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Оказывается, следующий набор команд идентичен нашим последним действиям. Работы здесь побольше, но результат тот же.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Мы могли бы выполнить: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mkdir lib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mv hello.html lib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add lib/hello.html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rm hello.html</w:t>
      </w:r>
    </w:p>
    <w:p w:rsidR="007B7EA4" w:rsidRPr="007B7EA4" w:rsidRDefault="007B7EA4" w:rsidP="00147919">
      <w:pPr>
        <w:pStyle w:val="2"/>
      </w:pPr>
      <w:bookmarkStart w:id="107" w:name="_Toc443547854"/>
      <w:r w:rsidRPr="00147919">
        <w:rPr>
          <w:rStyle w:val="a3"/>
          <w:i w:val="0"/>
          <w:iCs w:val="0"/>
        </w:rPr>
        <w:t>03</w:t>
      </w:r>
      <w:r w:rsidR="00147919" w:rsidRPr="00531F38">
        <w:rPr>
          <w:i/>
          <w:iCs/>
          <w:color w:val="ECF0F1"/>
        </w:rPr>
        <w:t xml:space="preserve"> </w:t>
      </w:r>
      <w:r w:rsidRPr="007B7EA4">
        <w:t>Коммит в новый каталог</w:t>
      </w:r>
      <w:bookmarkEnd w:id="107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Давайте сделаем коммит этого перемещения.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commit -m "Moved hello.html to lib"</w:t>
      </w:r>
    </w:p>
    <w:p w:rsidR="007B7EA4" w:rsidRDefault="007B7EA4">
      <w:pPr>
        <w:rPr>
          <w:lang w:val="en-US"/>
        </w:rPr>
      </w:pPr>
      <w:r>
        <w:rPr>
          <w:lang w:val="en-US"/>
        </w:rPr>
        <w:br w:type="page"/>
      </w:r>
    </w:p>
    <w:p w:rsidR="007B7EA4" w:rsidRPr="007B7EA4" w:rsidRDefault="007B7EA4" w:rsidP="00CA2530">
      <w:pPr>
        <w:pStyle w:val="1"/>
      </w:pPr>
      <w:bookmarkStart w:id="108" w:name="_Toc443547855"/>
      <w:r w:rsidRPr="007B7EA4">
        <w:lastRenderedPageBreak/>
        <w:t>21. Подробнее о структуре</w:t>
      </w:r>
      <w:bookmarkEnd w:id="108"/>
    </w:p>
    <w:p w:rsidR="007B7EA4" w:rsidRPr="007B7EA4" w:rsidRDefault="007B7EA4" w:rsidP="00CA2530">
      <w:pPr>
        <w:pStyle w:val="2"/>
      </w:pPr>
      <w:bookmarkStart w:id="109" w:name="_Toc443547856"/>
      <w:r w:rsidRPr="007B7EA4">
        <w:t>Цели</w:t>
      </w:r>
      <w:bookmarkEnd w:id="109"/>
    </w:p>
    <w:p w:rsidR="007B7EA4" w:rsidRPr="007B7EA4" w:rsidRDefault="007B7EA4" w:rsidP="007B7EA4">
      <w:pPr>
        <w:numPr>
          <w:ilvl w:val="0"/>
          <w:numId w:val="23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Добавить еще один файл в наш репозиторий</w:t>
      </w:r>
    </w:p>
    <w:p w:rsidR="007B7EA4" w:rsidRPr="007B7EA4" w:rsidRDefault="007B7EA4" w:rsidP="00CA2530">
      <w:pPr>
        <w:pStyle w:val="2"/>
      </w:pPr>
      <w:bookmarkStart w:id="110" w:name="_Toc443547857"/>
      <w:r w:rsidRPr="00CA2530">
        <w:rPr>
          <w:rStyle w:val="a3"/>
          <w:i w:val="0"/>
          <w:iCs w:val="0"/>
        </w:rPr>
        <w:t>01</w:t>
      </w:r>
      <w:r w:rsidR="00CA2530" w:rsidRPr="00CA2530">
        <w:rPr>
          <w:rStyle w:val="a3"/>
          <w:i w:val="0"/>
          <w:iCs w:val="0"/>
        </w:rPr>
        <w:t xml:space="preserve"> </w:t>
      </w:r>
      <w:r w:rsidRPr="007B7EA4">
        <w:t>Добавление index.html</w:t>
      </w:r>
      <w:bookmarkEnd w:id="110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Давайте добавим файл index.html в наш репозиторий. Следующий файл отлично подойдет для этой цели.</w:t>
      </w:r>
    </w:p>
    <w:p w:rsidR="007B7EA4" w:rsidRPr="007B7EA4" w:rsidRDefault="007B7EA4" w:rsidP="007B7EA4">
      <w:pPr>
        <w:shd w:val="clear" w:color="auto" w:fill="BDC3C7"/>
        <w:spacing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ФАЙЛ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 </w:t>
      </w:r>
      <w:r w:rsidRPr="007B7EA4">
        <w:rPr>
          <w:rFonts w:ascii="Arial" w:eastAsia="Times New Roman" w:hAnsi="Arial" w:cs="Arial"/>
          <w:b/>
          <w:bCs/>
          <w:i/>
          <w:iCs/>
          <w:caps/>
          <w:color w:val="FFFFFF"/>
          <w:sz w:val="24"/>
          <w:szCs w:val="24"/>
          <w:lang w:val="en-US" w:eastAsia="ru-RU"/>
        </w:rPr>
        <w:t>INDEX.HTML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&lt;html&gt;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&lt;iframe src="lib/hello.html" width="200" height="200" /&gt;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&lt;/html&gt;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Добавьте файл и сделайте коммит.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add index.html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commit -m "Added index.html."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при открытии index.html, вы должны увидеть кусок страницы hello в маленьком окошке.</w:t>
      </w:r>
    </w:p>
    <w:p w:rsidR="007B7EA4" w:rsidRDefault="007B7EA4">
      <w:r>
        <w:br w:type="page"/>
      </w:r>
    </w:p>
    <w:p w:rsidR="007B7EA4" w:rsidRPr="007B7EA4" w:rsidRDefault="007B7EA4" w:rsidP="00824CF4">
      <w:pPr>
        <w:pStyle w:val="1"/>
      </w:pPr>
      <w:bookmarkStart w:id="111" w:name="_Toc443547858"/>
      <w:r w:rsidRPr="007B7EA4">
        <w:lastRenderedPageBreak/>
        <w:t>22. Git внутри: Каталог .git</w:t>
      </w:r>
      <w:bookmarkEnd w:id="111"/>
    </w:p>
    <w:p w:rsidR="007B7EA4" w:rsidRPr="007B7EA4" w:rsidRDefault="007B7EA4" w:rsidP="00824CF4">
      <w:pPr>
        <w:pStyle w:val="2"/>
      </w:pPr>
      <w:bookmarkStart w:id="112" w:name="_Toc443547859"/>
      <w:r w:rsidRPr="007B7EA4">
        <w:t>Цели</w:t>
      </w:r>
      <w:bookmarkEnd w:id="112"/>
    </w:p>
    <w:p w:rsidR="007B7EA4" w:rsidRPr="007B7EA4" w:rsidRDefault="007B7EA4" w:rsidP="007B7EA4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Узнать о структуре каталога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.git</w:t>
      </w:r>
    </w:p>
    <w:p w:rsidR="007B7EA4" w:rsidRPr="007B7EA4" w:rsidRDefault="007B7EA4" w:rsidP="00824CF4">
      <w:pPr>
        <w:pStyle w:val="2"/>
      </w:pPr>
      <w:bookmarkStart w:id="113" w:name="_Toc443547860"/>
      <w:r w:rsidRPr="00824CF4">
        <w:rPr>
          <w:rStyle w:val="a3"/>
          <w:i w:val="0"/>
          <w:iCs w:val="0"/>
        </w:rPr>
        <w:t>01</w:t>
      </w:r>
      <w:r w:rsidR="00824CF4" w:rsidRPr="00824CF4">
        <w:rPr>
          <w:rStyle w:val="a3"/>
          <w:i w:val="0"/>
          <w:iCs w:val="0"/>
        </w:rPr>
        <w:t xml:space="preserve"> </w:t>
      </w:r>
      <w:r w:rsidRPr="007B7EA4">
        <w:t>Каталог </w:t>
      </w:r>
      <w:r w:rsidRPr="007B7EA4">
        <w:rPr>
          <w:rFonts w:ascii="Consolas" w:hAnsi="Consolas" w:cs="Consolas"/>
        </w:rPr>
        <w:t>.git</w:t>
      </w:r>
      <w:bookmarkEnd w:id="113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Настало время провести небольшое исследование. Для начала, из корневого каталога вашего проекта…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ls -C .git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ls -C .git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COMMIT_EDITMSG  MERGE_RR    config      hooks       info        objects     rr-cache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HEAD        ORIG_HEAD   description index       logs        refs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Это магический каталог, в котором хранятся все «материалы» git. Давайте заглянем в каталог объектов.</w:t>
      </w:r>
    </w:p>
    <w:p w:rsidR="007B7EA4" w:rsidRPr="007B7EA4" w:rsidRDefault="007B7EA4" w:rsidP="00824CF4">
      <w:pPr>
        <w:pStyle w:val="2"/>
      </w:pPr>
      <w:bookmarkStart w:id="114" w:name="_Toc443547861"/>
      <w:r w:rsidRPr="00824CF4">
        <w:rPr>
          <w:rStyle w:val="a3"/>
          <w:i w:val="0"/>
          <w:iCs w:val="0"/>
        </w:rPr>
        <w:t>02</w:t>
      </w:r>
      <w:r w:rsidR="00824CF4" w:rsidRPr="00531F38">
        <w:rPr>
          <w:i/>
          <w:iCs/>
          <w:color w:val="ECF0F1"/>
        </w:rPr>
        <w:t xml:space="preserve"> </w:t>
      </w:r>
      <w:r w:rsidRPr="007B7EA4">
        <w:t>База данных объектов</w:t>
      </w:r>
      <w:bookmarkEnd w:id="114"/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ls -C .git/objects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ls -C .git/objects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09  24  28  45  59  6a  77  80  8c  97  af  c4  e7  info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11  27  43  56  69  6b  78  84  91  9c  b5  e4  fa  pack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должны увидеть кучу каталогов, имена которых состоят из 2 символов. Имена каталогов являются первыми двумя буквами хэша sha1 объекта, хранящегося в git.</w:t>
      </w:r>
    </w:p>
    <w:p w:rsidR="007B7EA4" w:rsidRPr="007B7EA4" w:rsidRDefault="007B7EA4" w:rsidP="00D57625">
      <w:pPr>
        <w:pStyle w:val="2"/>
      </w:pPr>
      <w:bookmarkStart w:id="115" w:name="_Toc443547862"/>
      <w:r w:rsidRPr="00D57625">
        <w:rPr>
          <w:rStyle w:val="a3"/>
          <w:i w:val="0"/>
          <w:iCs w:val="0"/>
        </w:rPr>
        <w:t>03</w:t>
      </w:r>
      <w:r w:rsidR="00D57625" w:rsidRPr="00531F38">
        <w:rPr>
          <w:i/>
          <w:iCs/>
          <w:color w:val="ECF0F1"/>
        </w:rPr>
        <w:t xml:space="preserve"> </w:t>
      </w:r>
      <w:r w:rsidRPr="007B7EA4">
        <w:t>Углубляемся в базу данных объектов</w:t>
      </w:r>
      <w:bookmarkEnd w:id="115"/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ls -C .git/objects/&lt;dir&gt;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>$ ls -C .git/objects/09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6b74c56bfc6b40e754fc0725b8c70b2038b91e  9fb6f9d3a104feb32fcac22354c4d0e8a182c1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Смотрим в один из каталогов с именем из 2 букв. Вы увидите файлы с именами из 38 символов. Это файлы, содержащие объекты, хранящиеся в git. Они сжаты и закодированы, поэтому просмотр их содержимого нам мало чем поможет. Рассмотрим далее каталог .git внимательно</w:t>
      </w:r>
    </w:p>
    <w:p w:rsidR="007B7EA4" w:rsidRPr="007B7EA4" w:rsidRDefault="007B7EA4" w:rsidP="00D57625">
      <w:pPr>
        <w:pStyle w:val="2"/>
      </w:pPr>
      <w:bookmarkStart w:id="116" w:name="_Toc443547863"/>
      <w:r w:rsidRPr="00D57625">
        <w:rPr>
          <w:rStyle w:val="a3"/>
          <w:i w:val="0"/>
          <w:iCs w:val="0"/>
        </w:rPr>
        <w:t>04</w:t>
      </w:r>
      <w:r w:rsidR="00D57625" w:rsidRPr="00531F38">
        <w:rPr>
          <w:i/>
          <w:iCs/>
          <w:color w:val="ECF0F1"/>
        </w:rPr>
        <w:t xml:space="preserve"> </w:t>
      </w:r>
      <w:r w:rsidRPr="007B7EA4">
        <w:t>Config File</w:t>
      </w:r>
      <w:bookmarkEnd w:id="116"/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cat .git/config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cat .git/config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[core]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repositoryformatversion = 0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filemode = true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bare = false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logallrefupdates = true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ignorecase = true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[user]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name = Alexander Shvets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email = alex@githowto.com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Это файл конфигурации, создающийся для каждого конкретного проекта. Записи в этом файле будут перезаписывать записи в файле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.gitconfig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вашего главного каталога, по крайней мере в рамках этого проекта.</w:t>
      </w:r>
    </w:p>
    <w:p w:rsidR="007B7EA4" w:rsidRPr="007B7EA4" w:rsidRDefault="007B7EA4" w:rsidP="00D57625">
      <w:pPr>
        <w:pStyle w:val="2"/>
      </w:pPr>
      <w:bookmarkStart w:id="117" w:name="_Toc443547864"/>
      <w:r w:rsidRPr="00D57625">
        <w:rPr>
          <w:rStyle w:val="a3"/>
          <w:i w:val="0"/>
          <w:iCs w:val="0"/>
        </w:rPr>
        <w:t>05</w:t>
      </w:r>
      <w:r w:rsidR="00D57625" w:rsidRPr="00531F38">
        <w:rPr>
          <w:i/>
          <w:iCs/>
          <w:color w:val="ECF0F1"/>
        </w:rPr>
        <w:t xml:space="preserve"> </w:t>
      </w:r>
      <w:r w:rsidRPr="007B7EA4">
        <w:t>Ветки и теги</w:t>
      </w:r>
      <w:bookmarkEnd w:id="117"/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ls .git/refs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ls .git/refs/heads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ls .git/refs/tags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>cat .git/refs/tags/v1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531F38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531F38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ls .git/refs</w:t>
      </w:r>
    </w:p>
    <w:p w:rsidR="007B7EA4" w:rsidRPr="00531F38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531F38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heads</w:t>
      </w:r>
    </w:p>
    <w:p w:rsidR="007B7EA4" w:rsidRPr="00531F38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531F38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tags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ls .git/refs/heads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master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ls .git/refs/tags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v1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v1-beta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cat .git/refs/tags/v1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fa3c1411aa09441695a9e645d4371e8d749da1dc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должны узнавать файлы в подкаталоге тегов. Каждый файл соответствует тегу, ранее созданному с помощью команды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tag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Его содержание – это всего лишь хэш коммита, привязанный к тегу.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Каталог </w:t>
      </w:r>
      <w:r w:rsidRPr="007B7EA4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heads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практически аналогичен, но используется для веток, а не тегов. На данный момент у нас есть только одна ветка, так что все, что вы увидите в этом каталоге – это ветка </w:t>
      </w:r>
      <w:r w:rsidRPr="007B7EA4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master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7B7EA4" w:rsidRPr="007B7EA4" w:rsidRDefault="007B7EA4" w:rsidP="00D57625">
      <w:pPr>
        <w:pStyle w:val="2"/>
        <w:rPr>
          <w:lang w:val="en-US"/>
        </w:rPr>
      </w:pPr>
      <w:bookmarkStart w:id="118" w:name="_Toc443547865"/>
      <w:r w:rsidRPr="00531F38">
        <w:rPr>
          <w:rStyle w:val="a3"/>
          <w:i w:val="0"/>
          <w:iCs w:val="0"/>
          <w:lang w:val="en-US"/>
        </w:rPr>
        <w:t>06</w:t>
      </w:r>
      <w:r w:rsidR="00D57625">
        <w:rPr>
          <w:i/>
          <w:iCs/>
          <w:color w:val="ECF0F1"/>
          <w:lang w:val="en-US"/>
        </w:rPr>
        <w:t xml:space="preserve"> </w:t>
      </w:r>
      <w:r w:rsidRPr="007B7EA4">
        <w:t>Файл</w:t>
      </w:r>
      <w:r w:rsidRPr="007B7EA4">
        <w:rPr>
          <w:lang w:val="en-US"/>
        </w:rPr>
        <w:t> HEAD</w:t>
      </w:r>
      <w:bookmarkEnd w:id="118"/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cat .git/HEAD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cat .git/HEAD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ref: refs/heads/master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Файл HEAD содержит ссылку на текущую ветку, в данный момент это должна быть ветка master.</w:t>
      </w:r>
    </w:p>
    <w:p w:rsidR="007B7EA4" w:rsidRDefault="007B7EA4">
      <w:r>
        <w:br w:type="page"/>
      </w:r>
    </w:p>
    <w:p w:rsidR="007B7EA4" w:rsidRPr="007B7EA4" w:rsidRDefault="007B7EA4" w:rsidP="00352C99">
      <w:pPr>
        <w:pStyle w:val="1"/>
      </w:pPr>
      <w:bookmarkStart w:id="119" w:name="_Toc443547866"/>
      <w:r w:rsidRPr="007B7EA4">
        <w:lastRenderedPageBreak/>
        <w:t>23. Git внутри: Работа непосредственно с объектами git</w:t>
      </w:r>
      <w:bookmarkEnd w:id="119"/>
    </w:p>
    <w:p w:rsidR="007B7EA4" w:rsidRPr="007B7EA4" w:rsidRDefault="007B7EA4" w:rsidP="00352C99">
      <w:pPr>
        <w:pStyle w:val="2"/>
      </w:pPr>
      <w:bookmarkStart w:id="120" w:name="_Toc443547867"/>
      <w:r w:rsidRPr="007B7EA4">
        <w:t>Цели</w:t>
      </w:r>
      <w:bookmarkEnd w:id="120"/>
    </w:p>
    <w:p w:rsidR="007B7EA4" w:rsidRPr="007B7EA4" w:rsidRDefault="007B7EA4" w:rsidP="007B7EA4">
      <w:pPr>
        <w:numPr>
          <w:ilvl w:val="0"/>
          <w:numId w:val="25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Исследовать структуру базы данных объектов</w:t>
      </w:r>
    </w:p>
    <w:p w:rsidR="007B7EA4" w:rsidRPr="007B7EA4" w:rsidRDefault="007B7EA4" w:rsidP="007B7EA4">
      <w:pPr>
        <w:numPr>
          <w:ilvl w:val="0"/>
          <w:numId w:val="25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использовать SHA1 хэши для поиска содержимого в репозитории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Давайте исследуем объекты git с помощью некоторых инструментов.</w:t>
      </w:r>
    </w:p>
    <w:p w:rsidR="007B7EA4" w:rsidRPr="007B7EA4" w:rsidRDefault="007B7EA4" w:rsidP="00352C99">
      <w:pPr>
        <w:pStyle w:val="2"/>
      </w:pPr>
      <w:bookmarkStart w:id="121" w:name="_Toc443547868"/>
      <w:r w:rsidRPr="007B7EA4">
        <w:t>Поиск последнего коммита</w:t>
      </w:r>
      <w:bookmarkEnd w:id="121"/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="00352C99" w:rsidRPr="00352C99">
        <w:rPr>
          <w:rStyle w:val="a3"/>
          <w:i w:val="0"/>
          <w:iCs w:val="0"/>
        </w:rPr>
        <w:t>01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hist --max-count=1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Эта команда должна показать последний коммит в репозиторий. SHA1 хэш в вашей системе, вероятно, отличается от моего, но вы увидите что-то наподобие этого.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hist --max-count=1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8029c07 2011-03-09 | Added index.html. (HEAD, master) [Alexander Shvets]</w:t>
      </w:r>
    </w:p>
    <w:p w:rsidR="007B7EA4" w:rsidRPr="007B7EA4" w:rsidRDefault="007B7EA4" w:rsidP="00352C99">
      <w:pPr>
        <w:pStyle w:val="2"/>
      </w:pPr>
      <w:bookmarkStart w:id="122" w:name="_Toc443547869"/>
      <w:r w:rsidRPr="00352C99">
        <w:rPr>
          <w:rStyle w:val="a3"/>
          <w:i w:val="0"/>
          <w:iCs w:val="0"/>
        </w:rPr>
        <w:t>02</w:t>
      </w:r>
      <w:r w:rsidR="00352C99" w:rsidRPr="00531F38">
        <w:rPr>
          <w:i/>
          <w:iCs/>
          <w:color w:val="ECF0F1"/>
        </w:rPr>
        <w:t xml:space="preserve"> </w:t>
      </w:r>
      <w:r w:rsidRPr="007B7EA4">
        <w:t>Вывод последнего коммита</w:t>
      </w:r>
      <w:bookmarkEnd w:id="122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 помощью SHA1 хэша из коммита, указанного выше…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cat-file -t &lt;hash&gt;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cat-file -p &lt;hash&gt;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Вот что выходит у меня…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cat-file -t 8029c07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commit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cat-file -p 8029c07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tree 096b74c56bfc6b40e754fc0725b8c70b2038b91e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>parent 567948ac55daa723807c0c16e34c76797efbcbed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author Alexander Shvets &lt;alex@githowto.com&gt; 1299684476 -0500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committer Alexander Shvets &lt;alex@githowto.com&gt; 1299684476 -0500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Added index.html.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Примечание: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Если вы задали алиасы «type» и «dump», как описано в </w:t>
      </w:r>
      <w:hyperlink r:id="rId9" w:history="1">
        <w:r w:rsidRPr="007B7EA4">
          <w:rPr>
            <w:rFonts w:ascii="Arial" w:eastAsia="Times New Roman" w:hAnsi="Arial" w:cs="Arial"/>
            <w:color w:val="2980B9"/>
            <w:sz w:val="24"/>
            <w:szCs w:val="24"/>
            <w:lang w:eastAsia="ru-RU"/>
          </w:rPr>
          <w:t>уроке об алиасах</w:t>
        </w:r>
      </w:hyperlink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можете вводить команды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type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dump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вместо длинных команд (которые я никогда не запоминаю).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Это вывод объекта коммита, который находится во главе ветки master.</w:t>
      </w:r>
    </w:p>
    <w:p w:rsidR="007B7EA4" w:rsidRPr="007B7EA4" w:rsidRDefault="007B7EA4" w:rsidP="00352C99">
      <w:pPr>
        <w:pStyle w:val="2"/>
      </w:pPr>
      <w:bookmarkStart w:id="123" w:name="_Toc443547870"/>
      <w:r w:rsidRPr="00352C99">
        <w:rPr>
          <w:rStyle w:val="a3"/>
          <w:i w:val="0"/>
          <w:iCs w:val="0"/>
        </w:rPr>
        <w:t>03</w:t>
      </w:r>
      <w:r w:rsidR="00352C99" w:rsidRPr="00531F38">
        <w:rPr>
          <w:i/>
          <w:iCs/>
          <w:color w:val="ECF0F1"/>
        </w:rPr>
        <w:t xml:space="preserve"> </w:t>
      </w:r>
      <w:r w:rsidRPr="007B7EA4">
        <w:t>Поиск дерева</w:t>
      </w:r>
      <w:bookmarkEnd w:id="123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Мы можем вывести дерево каталогов, ссылка на который идет в коммите. Это должно быть описание файлов (верхнего уровня) в нашем проекте (для конкретного коммита). Используйте SHA1 хэш из строки «дерева», из списка выше.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cat-file -p &lt;treehash&gt;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Вот как выглядит мое дерево…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cat-file -p 096b74c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100644 blob 28e0e9d6ea7e25f35ec64a43f569b550e8386f90    index.html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040000 tree e46f374f5b36c6f02fb3e9e922b79044f754d795    lib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Да, я вижу index.html и каталог lib.</w:t>
      </w:r>
    </w:p>
    <w:p w:rsidR="007B7EA4" w:rsidRPr="007B7EA4" w:rsidRDefault="007B7EA4" w:rsidP="00352C99">
      <w:pPr>
        <w:pStyle w:val="2"/>
      </w:pPr>
      <w:bookmarkStart w:id="124" w:name="_Toc443547871"/>
      <w:r w:rsidRPr="00352C99">
        <w:rPr>
          <w:rStyle w:val="a3"/>
          <w:i w:val="0"/>
          <w:iCs w:val="0"/>
        </w:rPr>
        <w:t>04</w:t>
      </w:r>
      <w:r w:rsidR="00352C99" w:rsidRPr="00531F38">
        <w:rPr>
          <w:i/>
          <w:iCs/>
          <w:color w:val="ECF0F1"/>
        </w:rPr>
        <w:t xml:space="preserve"> </w:t>
      </w:r>
      <w:r w:rsidRPr="007B7EA4">
        <w:t>Вывод каталога lib</w:t>
      </w:r>
      <w:bookmarkEnd w:id="124"/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cat-file -p &lt;libhash&gt;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cat-file -p e46f374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100644 blob c45f26b6fdc7db6ba779fc4c385d9d24fc12cf72    hello.html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Существует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файл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 </w:t>
      </w:r>
      <w:r w:rsidRPr="007B7EA4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val="en-US" w:eastAsia="ru-RU"/>
        </w:rPr>
        <w:t>hello.html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.</w:t>
      </w:r>
    </w:p>
    <w:p w:rsidR="007B7EA4" w:rsidRPr="007B7EA4" w:rsidRDefault="007B7EA4" w:rsidP="00352C99">
      <w:pPr>
        <w:pStyle w:val="2"/>
      </w:pPr>
      <w:bookmarkStart w:id="125" w:name="_Toc443547872"/>
      <w:r w:rsidRPr="00352C99">
        <w:rPr>
          <w:rStyle w:val="a3"/>
          <w:i w:val="0"/>
          <w:iCs w:val="0"/>
        </w:rPr>
        <w:t>05</w:t>
      </w:r>
      <w:r w:rsidR="00352C99" w:rsidRPr="00531F38">
        <w:rPr>
          <w:i/>
          <w:iCs/>
          <w:color w:val="ECF0F1"/>
        </w:rPr>
        <w:t xml:space="preserve"> </w:t>
      </w:r>
      <w:r w:rsidRPr="007B7EA4">
        <w:t>Вывод файла </w:t>
      </w:r>
      <w:r w:rsidRPr="007B7EA4">
        <w:rPr>
          <w:rFonts w:ascii="Consolas" w:hAnsi="Consolas" w:cs="Consolas"/>
        </w:rPr>
        <w:t>hello.html</w:t>
      </w:r>
      <w:bookmarkEnd w:id="125"/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lastRenderedPageBreak/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cat-file -p &lt;hellohash&gt;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cat-file -p c45f26b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&lt;!-- Author: Alexander Shvets (alex@githowto.com) --&gt;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&lt;html&gt;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&lt;head&gt;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&lt;/head&gt;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&lt;h1&gt;Hello, World!&lt;/h1&gt;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&lt;/html&gt;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А вот и он. Мы вывели объекты коммитов, объекты деревьев и объекты блобов непосредственно из репозитория git. Это все, что есть – блобы, деревья и коммиты.</w:t>
      </w:r>
    </w:p>
    <w:p w:rsidR="007B7EA4" w:rsidRPr="007B7EA4" w:rsidRDefault="007B7EA4" w:rsidP="00352C99">
      <w:pPr>
        <w:pStyle w:val="2"/>
      </w:pPr>
      <w:bookmarkStart w:id="126" w:name="_Toc443547873"/>
      <w:r w:rsidRPr="00352C99">
        <w:rPr>
          <w:rStyle w:val="a3"/>
          <w:i w:val="0"/>
          <w:iCs w:val="0"/>
        </w:rPr>
        <w:t>06</w:t>
      </w:r>
      <w:r w:rsidR="00352C99" w:rsidRPr="00531F38">
        <w:rPr>
          <w:i/>
          <w:iCs/>
          <w:color w:val="ECF0F1"/>
        </w:rPr>
        <w:t xml:space="preserve"> </w:t>
      </w:r>
      <w:r w:rsidRPr="007B7EA4">
        <w:t>Исследуйте самостоятельно</w:t>
      </w:r>
      <w:bookmarkEnd w:id="126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Исследуйте git репозиторий вручную самостоятельно. Смотрите, удастся ли вам найти оригинальный файл hello.html с самого первого коммита вручную по ссылкам SHA1 хэша в последнем коммите.</w:t>
      </w:r>
    </w:p>
    <w:p w:rsidR="007B7EA4" w:rsidRDefault="007B7EA4">
      <w:r>
        <w:br w:type="page"/>
      </w:r>
    </w:p>
    <w:p w:rsidR="007B7EA4" w:rsidRPr="007B7EA4" w:rsidRDefault="007B7EA4" w:rsidP="00E86E5D">
      <w:pPr>
        <w:pStyle w:val="1"/>
      </w:pPr>
      <w:bookmarkStart w:id="127" w:name="_Toc443547874"/>
      <w:r w:rsidRPr="007B7EA4">
        <w:lastRenderedPageBreak/>
        <w:t>24. Создание ветки</w:t>
      </w:r>
      <w:bookmarkEnd w:id="127"/>
    </w:p>
    <w:p w:rsidR="007B7EA4" w:rsidRPr="007B7EA4" w:rsidRDefault="007B7EA4" w:rsidP="00E86E5D">
      <w:pPr>
        <w:pStyle w:val="2"/>
      </w:pPr>
      <w:bookmarkStart w:id="128" w:name="_Toc443547875"/>
      <w:r w:rsidRPr="007B7EA4">
        <w:t>Цели</w:t>
      </w:r>
      <w:bookmarkEnd w:id="128"/>
    </w:p>
    <w:p w:rsidR="007B7EA4" w:rsidRPr="007B7EA4" w:rsidRDefault="007B7EA4" w:rsidP="007B7EA4">
      <w:pPr>
        <w:numPr>
          <w:ilvl w:val="0"/>
          <w:numId w:val="26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создавать локальную ветку в репозитории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Пора сделать наш hello world более выразительным. Так как это может занять некоторое время, лучше переместить эти изменения в отдельную ветку, чтобы изолировать их от изменений в ветке master.</w:t>
      </w:r>
    </w:p>
    <w:p w:rsidR="007B7EA4" w:rsidRPr="007B7EA4" w:rsidRDefault="007B7EA4" w:rsidP="00E86E5D">
      <w:pPr>
        <w:pStyle w:val="2"/>
      </w:pPr>
      <w:bookmarkStart w:id="129" w:name="_Toc443547876"/>
      <w:r w:rsidRPr="00E86E5D">
        <w:rPr>
          <w:rStyle w:val="a3"/>
          <w:i w:val="0"/>
          <w:iCs w:val="0"/>
        </w:rPr>
        <w:t>01</w:t>
      </w:r>
      <w:r w:rsidR="00E86E5D" w:rsidRPr="00531F38">
        <w:rPr>
          <w:i/>
          <w:iCs/>
          <w:color w:val="ECF0F1"/>
        </w:rPr>
        <w:t xml:space="preserve"> </w:t>
      </w:r>
      <w:r w:rsidRPr="007B7EA4">
        <w:t>Создайте ветку</w:t>
      </w:r>
      <w:bookmarkEnd w:id="129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Давайте назовем нашу новую ветку «style».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checkout -b style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status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Примечание</w:t>
      </w:r>
      <w:r w:rsidRPr="007B7EA4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: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val="en-US" w:eastAsia="ru-RU"/>
        </w:rPr>
        <w:t>git checkout -b &lt;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имяветки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val="en-US" w:eastAsia="ru-RU"/>
        </w:rPr>
        <w:t>&gt;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 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является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шорткатом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для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val="en-US" w:eastAsia="ru-RU"/>
        </w:rPr>
        <w:t>git branch &lt;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имяветки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val="en-US" w:eastAsia="ru-RU"/>
        </w:rPr>
        <w:t>&gt;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 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за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которым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идет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val="en-US" w:eastAsia="ru-RU"/>
        </w:rPr>
        <w:t>git checkout &lt;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имяветки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val="en-US" w:eastAsia="ru-RU"/>
        </w:rPr>
        <w:t>&gt;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.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Обратите внимание, что команда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git status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сообщает о том, что вы находитесь в ветке «style».</w:t>
      </w:r>
    </w:p>
    <w:p w:rsidR="007B7EA4" w:rsidRPr="007B7EA4" w:rsidRDefault="007B7EA4" w:rsidP="00E86E5D">
      <w:pPr>
        <w:pStyle w:val="2"/>
      </w:pPr>
      <w:bookmarkStart w:id="130" w:name="_Toc443547877"/>
      <w:r w:rsidRPr="00E86E5D">
        <w:rPr>
          <w:rStyle w:val="a3"/>
          <w:i w:val="0"/>
          <w:iCs w:val="0"/>
        </w:rPr>
        <w:t>02</w:t>
      </w:r>
      <w:r w:rsidR="00E86E5D" w:rsidRPr="00531F38">
        <w:rPr>
          <w:i/>
          <w:iCs/>
          <w:color w:val="ECF0F1"/>
        </w:rPr>
        <w:t xml:space="preserve"> </w:t>
      </w:r>
      <w:r w:rsidRPr="007B7EA4">
        <w:t>Добавьте файл стилей style.css</w:t>
      </w:r>
      <w:bookmarkEnd w:id="130"/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touch lib/style.css</w:t>
      </w:r>
    </w:p>
    <w:p w:rsidR="007B7EA4" w:rsidRPr="007B7EA4" w:rsidRDefault="007B7EA4" w:rsidP="007B7EA4">
      <w:pPr>
        <w:shd w:val="clear" w:color="auto" w:fill="BDC3C7"/>
        <w:spacing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ФАЙЛ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 </w:t>
      </w:r>
      <w:r w:rsidRPr="007B7EA4">
        <w:rPr>
          <w:rFonts w:ascii="Arial" w:eastAsia="Times New Roman" w:hAnsi="Arial" w:cs="Arial"/>
          <w:b/>
          <w:bCs/>
          <w:i/>
          <w:iCs/>
          <w:caps/>
          <w:color w:val="FFFFFF"/>
          <w:sz w:val="24"/>
          <w:szCs w:val="24"/>
          <w:lang w:val="en-US" w:eastAsia="ru-RU"/>
        </w:rPr>
        <w:t>LIB/STYLE.CSS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h1 {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color: red;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}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add lib/style.css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commit -m "Added css stylesheet"</w:t>
      </w:r>
    </w:p>
    <w:p w:rsidR="007B7EA4" w:rsidRPr="007B7EA4" w:rsidRDefault="007B7EA4" w:rsidP="00E86E5D">
      <w:pPr>
        <w:pStyle w:val="2"/>
      </w:pPr>
      <w:bookmarkStart w:id="131" w:name="_Toc443547878"/>
      <w:r w:rsidRPr="00E86E5D">
        <w:rPr>
          <w:rStyle w:val="a3"/>
          <w:i w:val="0"/>
          <w:iCs w:val="0"/>
        </w:rPr>
        <w:t>03</w:t>
      </w:r>
      <w:r w:rsidR="00E86E5D" w:rsidRPr="00531F38">
        <w:rPr>
          <w:i/>
          <w:iCs/>
          <w:color w:val="ECF0F1"/>
        </w:rPr>
        <w:t xml:space="preserve"> </w:t>
      </w:r>
      <w:r w:rsidRPr="007B7EA4">
        <w:t>Измените основную страницу</w:t>
      </w:r>
      <w:bookmarkEnd w:id="131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Обновите файл hello.html, чтобы использовать стили style.css.</w:t>
      </w:r>
    </w:p>
    <w:p w:rsidR="007B7EA4" w:rsidRPr="007B7EA4" w:rsidRDefault="007B7EA4" w:rsidP="007B7EA4">
      <w:pPr>
        <w:shd w:val="clear" w:color="auto" w:fill="BDC3C7"/>
        <w:spacing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ФАЙЛ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 </w:t>
      </w:r>
      <w:r w:rsidRPr="007B7EA4">
        <w:rPr>
          <w:rFonts w:ascii="Arial" w:eastAsia="Times New Roman" w:hAnsi="Arial" w:cs="Arial"/>
          <w:b/>
          <w:bCs/>
          <w:i/>
          <w:iCs/>
          <w:caps/>
          <w:color w:val="FFFFFF"/>
          <w:sz w:val="24"/>
          <w:szCs w:val="24"/>
          <w:lang w:val="en-US" w:eastAsia="ru-RU"/>
        </w:rPr>
        <w:t>LIB/HELLO.HTML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&lt;!-- Author: Alexander Shvets (alex@githowto.com) --&gt;</w:t>
      </w:r>
    </w:p>
    <w:p w:rsidR="007B7EA4" w:rsidRPr="00531F38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531F38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>&lt;html&gt;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&lt;head&gt;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 xml:space="preserve">    &lt;link type="text/css" rel="stylesheet" media="all" href="style.css" /&gt;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&lt;/head&gt;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&lt;h1&gt;Hello, World!&lt;/h1&gt;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&lt;/html&gt;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add lib/hello.html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commit -m "Hello uses style.css"</w:t>
      </w:r>
    </w:p>
    <w:p w:rsidR="007B7EA4" w:rsidRPr="007B7EA4" w:rsidRDefault="007B7EA4" w:rsidP="00E86E5D">
      <w:pPr>
        <w:pStyle w:val="2"/>
      </w:pPr>
      <w:bookmarkStart w:id="132" w:name="_Toc443547879"/>
      <w:r w:rsidRPr="00E86E5D">
        <w:rPr>
          <w:rStyle w:val="a3"/>
          <w:i w:val="0"/>
          <w:iCs w:val="0"/>
        </w:rPr>
        <w:t>04</w:t>
      </w:r>
      <w:r w:rsidR="00E86E5D" w:rsidRPr="00531F38">
        <w:rPr>
          <w:i/>
          <w:iCs/>
          <w:color w:val="ECF0F1"/>
        </w:rPr>
        <w:t xml:space="preserve"> </w:t>
      </w:r>
      <w:r w:rsidRPr="007B7EA4">
        <w:t>Измените index.html</w:t>
      </w:r>
      <w:bookmarkEnd w:id="132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Обновите файл index.html, чтобы он тоже использовал style.css</w:t>
      </w:r>
    </w:p>
    <w:p w:rsidR="007B7EA4" w:rsidRPr="007B7EA4" w:rsidRDefault="007B7EA4" w:rsidP="007B7EA4">
      <w:pPr>
        <w:shd w:val="clear" w:color="auto" w:fill="BDC3C7"/>
        <w:spacing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ФАЙЛ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 </w:t>
      </w:r>
      <w:r w:rsidRPr="007B7EA4">
        <w:rPr>
          <w:rFonts w:ascii="Arial" w:eastAsia="Times New Roman" w:hAnsi="Arial" w:cs="Arial"/>
          <w:b/>
          <w:bCs/>
          <w:i/>
          <w:iCs/>
          <w:caps/>
          <w:color w:val="FFFFFF"/>
          <w:sz w:val="24"/>
          <w:szCs w:val="24"/>
          <w:lang w:val="en-US" w:eastAsia="ru-RU"/>
        </w:rPr>
        <w:t>INDEX.HTML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&lt;html&gt;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 xml:space="preserve">  &lt;head&gt;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 xml:space="preserve">    &lt;link type="text/css" rel="stylesheet" media="all" href="lib/style.css" /&gt;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 xml:space="preserve">  &lt;/head&gt;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&lt;iframe src="lib/hello.html" width="200" height="200" /&gt;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&lt;/html&gt;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add index.html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commit -m "Updated index.html"</w:t>
      </w:r>
    </w:p>
    <w:p w:rsidR="007B7EA4" w:rsidRPr="007B7EA4" w:rsidRDefault="007B7EA4" w:rsidP="00E86E5D">
      <w:pPr>
        <w:pStyle w:val="2"/>
      </w:pPr>
      <w:bookmarkStart w:id="133" w:name="_Toc443547880"/>
      <w:r w:rsidRPr="00E86E5D">
        <w:rPr>
          <w:rStyle w:val="a3"/>
          <w:i w:val="0"/>
          <w:iCs w:val="0"/>
        </w:rPr>
        <w:t>05</w:t>
      </w:r>
      <w:r w:rsidR="00E86E5D" w:rsidRPr="00531F38">
        <w:rPr>
          <w:i/>
          <w:iCs/>
          <w:color w:val="ECF0F1"/>
        </w:rPr>
        <w:t xml:space="preserve"> </w:t>
      </w:r>
      <w:r w:rsidRPr="007B7EA4">
        <w:t>Далее</w:t>
      </w:r>
      <w:bookmarkEnd w:id="133"/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у нас есть новая ветка под названием </w:t>
      </w:r>
      <w:r w:rsidRPr="007B7EA4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style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с 3 новыми коммитами. Далее мы узнаем, как осуществлять навигацию и переключаться между ветками.</w:t>
      </w:r>
    </w:p>
    <w:p w:rsidR="007B7EA4" w:rsidRDefault="007B7EA4">
      <w:r>
        <w:br w:type="page"/>
      </w:r>
    </w:p>
    <w:p w:rsidR="007B7EA4" w:rsidRPr="007B7EA4" w:rsidRDefault="007B7EA4" w:rsidP="00F66176">
      <w:pPr>
        <w:pStyle w:val="1"/>
      </w:pPr>
      <w:bookmarkStart w:id="134" w:name="_Toc443547881"/>
      <w:r w:rsidRPr="007B7EA4">
        <w:lastRenderedPageBreak/>
        <w:t>25. Навигация по веткам</w:t>
      </w:r>
      <w:bookmarkEnd w:id="134"/>
    </w:p>
    <w:p w:rsidR="007B7EA4" w:rsidRPr="007B7EA4" w:rsidRDefault="007B7EA4" w:rsidP="00F66176">
      <w:pPr>
        <w:pStyle w:val="2"/>
      </w:pPr>
      <w:bookmarkStart w:id="135" w:name="_Toc443547882"/>
      <w:r w:rsidRPr="007B7EA4">
        <w:t>Цели</w:t>
      </w:r>
      <w:bookmarkEnd w:id="135"/>
    </w:p>
    <w:p w:rsidR="007B7EA4" w:rsidRPr="007B7EA4" w:rsidRDefault="007B7EA4" w:rsidP="007B7EA4">
      <w:pPr>
        <w:numPr>
          <w:ilvl w:val="0"/>
          <w:numId w:val="27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перемещаться между ветками репозитория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в вашем проекте есть две ветки: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hist --all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hist --all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07a2a46 2011-03-09 | Updated index.html (HEAD, style)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649d26c 2011-03-09 | Hello uses style.css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1f3cbd2 2011-03-09 | Added css stylesheet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8029c07 2011-03-09 | Added index.html. (master)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567948a 2011-03-09 | Moved hello.html to lib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6a78635 2011-03-09 | Add an author/email comment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fa3c141 2011-03-09 | Added HTML header (v1)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(v1-beta)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7B7EA4" w:rsidRPr="007B7EA4" w:rsidRDefault="007B7EA4" w:rsidP="00F66176">
      <w:pPr>
        <w:pStyle w:val="2"/>
      </w:pPr>
      <w:bookmarkStart w:id="136" w:name="_Toc443547883"/>
      <w:r w:rsidRPr="00F66176">
        <w:rPr>
          <w:rStyle w:val="a3"/>
          <w:i w:val="0"/>
          <w:iCs w:val="0"/>
        </w:rPr>
        <w:t>01</w:t>
      </w:r>
      <w:r w:rsidR="00F66176" w:rsidRPr="00531F38">
        <w:rPr>
          <w:i/>
          <w:iCs/>
          <w:color w:val="ECF0F1"/>
        </w:rPr>
        <w:t xml:space="preserve"> </w:t>
      </w:r>
      <w:r w:rsidRPr="007B7EA4">
        <w:t>Переключение на ветку Master</w:t>
      </w:r>
      <w:bookmarkEnd w:id="136"/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Просто используйте команду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git checkout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для переключения между ветками.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checkout master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cat lib/hello.html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checkout master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>Switched to branch 'master'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cat lib/hello.html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&lt;!-- Author: Alexander Shvets (alex@githowto.com) --&gt;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&lt;html&gt;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&lt;head&gt;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&lt;/head&gt;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&lt;h1&gt;Hello, World!&lt;/h1&gt;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&lt;/html&gt;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Сейчас мы находимся на ветке Master. Это заметно по тому, что файл hello.html не использует стили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style.css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7B7EA4" w:rsidRPr="007B7EA4" w:rsidRDefault="007B7EA4" w:rsidP="00F66176">
      <w:pPr>
        <w:pStyle w:val="2"/>
      </w:pPr>
      <w:bookmarkStart w:id="137" w:name="_Toc443547884"/>
      <w:r w:rsidRPr="00F66176">
        <w:rPr>
          <w:rStyle w:val="a3"/>
          <w:i w:val="0"/>
          <w:iCs w:val="0"/>
        </w:rPr>
        <w:t>02</w:t>
      </w:r>
      <w:r w:rsidR="00F66176" w:rsidRPr="00531F38">
        <w:rPr>
          <w:i/>
          <w:iCs/>
          <w:color w:val="ECF0F1"/>
        </w:rPr>
        <w:t xml:space="preserve"> </w:t>
      </w:r>
      <w:r w:rsidRPr="007B7EA4">
        <w:t>Вернемся к ветке «style».</w:t>
      </w:r>
      <w:bookmarkEnd w:id="137"/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checkout style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cat lib/hello.html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checkout style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Switched to branch 'style'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cat lib/hello.html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&lt;!-- Author: Alexander Shvets (alex@githowto.com) --&gt;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&lt;html&gt;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&lt;head&gt;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&lt;link type="text/css" rel="stylesheet" media="all" href="style.css" /&gt;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&lt;/head&gt;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 xml:space="preserve">    &lt;h1&gt;Hello, World!&lt;/h1&gt;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&lt;/html&gt;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Содержимое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lib/hello.html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подтверждает, что мы вернулись в ветку </w:t>
      </w:r>
      <w:r w:rsidRPr="007B7EA4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style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7B7EA4" w:rsidRDefault="007B7EA4">
      <w:r>
        <w:br w:type="page"/>
      </w:r>
    </w:p>
    <w:p w:rsidR="007B7EA4" w:rsidRPr="007B7EA4" w:rsidRDefault="007B7EA4" w:rsidP="00F66176">
      <w:pPr>
        <w:pStyle w:val="1"/>
      </w:pPr>
      <w:bookmarkStart w:id="138" w:name="_Toc443547885"/>
      <w:r w:rsidRPr="007B7EA4">
        <w:lastRenderedPageBreak/>
        <w:t>26. Изменения в ветке master</w:t>
      </w:r>
      <w:bookmarkEnd w:id="138"/>
    </w:p>
    <w:p w:rsidR="007B7EA4" w:rsidRPr="007B7EA4" w:rsidRDefault="007B7EA4" w:rsidP="00F66176">
      <w:pPr>
        <w:pStyle w:val="2"/>
      </w:pPr>
      <w:bookmarkStart w:id="139" w:name="_Toc443547886"/>
      <w:r w:rsidRPr="007B7EA4">
        <w:t>Цели</w:t>
      </w:r>
      <w:bookmarkEnd w:id="139"/>
    </w:p>
    <w:p w:rsidR="007B7EA4" w:rsidRPr="007B7EA4" w:rsidRDefault="007B7EA4" w:rsidP="007B7EA4">
      <w:pPr>
        <w:numPr>
          <w:ilvl w:val="0"/>
          <w:numId w:val="28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работать с несколькими ветками с различными (и, возможно, конфликтующими) изменениями.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Пока вы меняли ветку «style», кто-то решил обновить ветку master. Они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добавили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 README.</w:t>
      </w:r>
    </w:p>
    <w:p w:rsidR="007B7EA4" w:rsidRPr="00531F38" w:rsidRDefault="007B7EA4" w:rsidP="00F66176">
      <w:pPr>
        <w:pStyle w:val="2"/>
        <w:rPr>
          <w:lang w:val="en-US"/>
        </w:rPr>
      </w:pPr>
      <w:bookmarkStart w:id="140" w:name="_Toc443547887"/>
      <w:r w:rsidRPr="00531F38">
        <w:rPr>
          <w:rStyle w:val="a3"/>
          <w:i w:val="0"/>
          <w:iCs w:val="0"/>
          <w:lang w:val="en-US"/>
        </w:rPr>
        <w:t>01</w:t>
      </w:r>
      <w:r w:rsidR="00F66176" w:rsidRPr="00531F38">
        <w:rPr>
          <w:i/>
          <w:iCs/>
          <w:color w:val="ECF0F1"/>
          <w:lang w:val="en-US"/>
        </w:rPr>
        <w:t xml:space="preserve"> </w:t>
      </w:r>
      <w:r w:rsidRPr="007B7EA4">
        <w:t>Обновите</w:t>
      </w:r>
      <w:r w:rsidRPr="00531F38">
        <w:rPr>
          <w:lang w:val="en-US"/>
        </w:rPr>
        <w:t xml:space="preserve"> </w:t>
      </w:r>
      <w:r w:rsidRPr="007B7EA4">
        <w:t>файл</w:t>
      </w:r>
      <w:r w:rsidRPr="007B7EA4">
        <w:rPr>
          <w:lang w:val="en-US"/>
        </w:rPr>
        <w:t> README </w:t>
      </w:r>
      <w:r w:rsidRPr="007B7EA4">
        <w:t>с</w:t>
      </w:r>
      <w:r w:rsidRPr="00531F38">
        <w:rPr>
          <w:lang w:val="en-US"/>
        </w:rPr>
        <w:t xml:space="preserve"> </w:t>
      </w:r>
      <w:r w:rsidRPr="007B7EA4">
        <w:t>изменениями</w:t>
      </w:r>
      <w:r w:rsidRPr="00531F38">
        <w:rPr>
          <w:lang w:val="en-US"/>
        </w:rPr>
        <w:t>.</w:t>
      </w:r>
      <w:bookmarkEnd w:id="140"/>
    </w:p>
    <w:p w:rsidR="007B7EA4" w:rsidRPr="007B7EA4" w:rsidRDefault="007B7EA4" w:rsidP="007B7EA4">
      <w:pPr>
        <w:shd w:val="clear" w:color="auto" w:fill="BDC3C7"/>
        <w:spacing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ФАЙЛ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 </w:t>
      </w:r>
      <w:r w:rsidRPr="007B7EA4">
        <w:rPr>
          <w:rFonts w:ascii="Arial" w:eastAsia="Times New Roman" w:hAnsi="Arial" w:cs="Arial"/>
          <w:b/>
          <w:bCs/>
          <w:i/>
          <w:iCs/>
          <w:caps/>
          <w:color w:val="FFFFFF"/>
          <w:sz w:val="24"/>
          <w:szCs w:val="24"/>
          <w:lang w:val="en-US" w:eastAsia="ru-RU"/>
        </w:rPr>
        <w:t>README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This is the Hello World example from the git tutorial.</w:t>
      </w:r>
    </w:p>
    <w:p w:rsidR="007B7EA4" w:rsidRPr="007B7EA4" w:rsidRDefault="007B7EA4" w:rsidP="00F66176">
      <w:pPr>
        <w:pStyle w:val="2"/>
      </w:pPr>
      <w:bookmarkStart w:id="141" w:name="_Toc443547888"/>
      <w:r w:rsidRPr="00F66176">
        <w:rPr>
          <w:rStyle w:val="a3"/>
          <w:i w:val="0"/>
          <w:iCs w:val="0"/>
        </w:rPr>
        <w:t>02</w:t>
      </w:r>
      <w:r w:rsidR="00F66176" w:rsidRPr="00F66176">
        <w:rPr>
          <w:rStyle w:val="a3"/>
          <w:i w:val="0"/>
          <w:iCs w:val="0"/>
        </w:rPr>
        <w:t xml:space="preserve"> </w:t>
      </w:r>
      <w:r w:rsidRPr="007B7EA4">
        <w:t>Сделайте коммит изменений README в ветку master.</w:t>
      </w:r>
      <w:bookmarkEnd w:id="141"/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checkout master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add README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commit -m "Added README"</w:t>
      </w:r>
    </w:p>
    <w:p w:rsidR="007B7EA4" w:rsidRPr="007B7EA4" w:rsidRDefault="007B7EA4" w:rsidP="004C72FB">
      <w:pPr>
        <w:pStyle w:val="1"/>
      </w:pPr>
      <w:r>
        <w:rPr>
          <w:lang w:val="en-US"/>
        </w:rPr>
        <w:br w:type="page"/>
      </w:r>
      <w:bookmarkStart w:id="142" w:name="_Toc443547889"/>
      <w:r w:rsidRPr="007B7EA4">
        <w:lastRenderedPageBreak/>
        <w:t xml:space="preserve">27. </w:t>
      </w:r>
      <w:r w:rsidRPr="004C72FB">
        <w:t>Просмотр</w:t>
      </w:r>
      <w:r w:rsidRPr="007B7EA4">
        <w:t xml:space="preserve"> отличающихся веток</w:t>
      </w:r>
      <w:bookmarkEnd w:id="142"/>
    </w:p>
    <w:p w:rsidR="007B7EA4" w:rsidRPr="007B7EA4" w:rsidRDefault="007B7EA4" w:rsidP="004C72FB">
      <w:pPr>
        <w:pStyle w:val="2"/>
      </w:pPr>
      <w:bookmarkStart w:id="143" w:name="_Toc443547890"/>
      <w:r w:rsidRPr="007B7EA4">
        <w:t>Цели</w:t>
      </w:r>
      <w:bookmarkEnd w:id="143"/>
    </w:p>
    <w:p w:rsidR="007B7EA4" w:rsidRPr="007B7EA4" w:rsidRDefault="007B7EA4" w:rsidP="007B7EA4">
      <w:pPr>
        <w:numPr>
          <w:ilvl w:val="0"/>
          <w:numId w:val="29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просматривать отличающиеся ветки в репозитории.</w:t>
      </w:r>
    </w:p>
    <w:p w:rsidR="007B7EA4" w:rsidRPr="007B7EA4" w:rsidRDefault="007B7EA4" w:rsidP="004C72FB">
      <w:pPr>
        <w:pStyle w:val="2"/>
      </w:pPr>
      <w:bookmarkStart w:id="144" w:name="_Toc443547891"/>
      <w:r w:rsidRPr="004C72FB">
        <w:rPr>
          <w:rStyle w:val="a3"/>
          <w:i w:val="0"/>
          <w:iCs w:val="0"/>
        </w:rPr>
        <w:t>01</w:t>
      </w:r>
      <w:r w:rsidR="004C72FB" w:rsidRPr="004C72FB">
        <w:rPr>
          <w:rStyle w:val="a3"/>
          <w:i w:val="0"/>
          <w:iCs w:val="0"/>
        </w:rPr>
        <w:t xml:space="preserve"> </w:t>
      </w:r>
      <w:r w:rsidRPr="007B7EA4">
        <w:t>Просмотрите текущие ветки</w:t>
      </w:r>
      <w:bookmarkEnd w:id="144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у нас в репозитории есть две отличающиеся ветки. Используйте следующую лог-команду для просмотра веток и их отличий.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hist --all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РЕЗУЛЬТАТ:</w:t>
      </w:r>
    </w:p>
    <w:p w:rsidR="007B7EA4" w:rsidRPr="00531F38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531F38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hist --all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6c0f848 2011-03-09 | Added README (HEAD, master)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 * 07a2a46 2011-03-09 | Updated index.html (style)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 * 649d26c 2011-03-09 | Hello uses style.css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 * 1f3cbd2 2011-03-09 | Added css stylesheet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|/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8029c07 2011-03-09 | Added index.html.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567948a 2011-03-09 | Moved hello.html to lib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6a78635 2011-03-09 | Add an author/email comment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fa3c141 2011-03-09 | Added HTML header (v1)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(v1-beta)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Это наша первая возможность увидеть в действии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--graph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git hist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Добавление опции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--graph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git log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вызывает построение дерева коммитов с помощью простых ASCII символов. Мы видим обе ветки (style и master), и то, что ветка master является текущей HEAD. Общим предшественником обеих веток является ветка «Added index.html».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Метка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--all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гарантированно означает, что мы видим все ветки. По умолчанию показывается только текущая ветка.</w:t>
      </w:r>
    </w:p>
    <w:p w:rsidR="007B7EA4" w:rsidRDefault="007B7EA4">
      <w:r>
        <w:br w:type="page"/>
      </w:r>
    </w:p>
    <w:p w:rsidR="007B7EA4" w:rsidRPr="007B7EA4" w:rsidRDefault="007B7EA4" w:rsidP="00ED09EE">
      <w:pPr>
        <w:pStyle w:val="1"/>
      </w:pPr>
      <w:bookmarkStart w:id="145" w:name="_Toc443547892"/>
      <w:r w:rsidRPr="007B7EA4">
        <w:lastRenderedPageBreak/>
        <w:t>28. Слияние</w:t>
      </w:r>
      <w:bookmarkEnd w:id="145"/>
    </w:p>
    <w:p w:rsidR="007B7EA4" w:rsidRPr="007B7EA4" w:rsidRDefault="007B7EA4" w:rsidP="00ED09EE">
      <w:pPr>
        <w:pStyle w:val="2"/>
      </w:pPr>
      <w:bookmarkStart w:id="146" w:name="_Toc443547893"/>
      <w:r w:rsidRPr="007B7EA4">
        <w:t>Цели</w:t>
      </w:r>
      <w:bookmarkEnd w:id="146"/>
    </w:p>
    <w:p w:rsidR="007B7EA4" w:rsidRPr="007B7EA4" w:rsidRDefault="007B7EA4" w:rsidP="007B7EA4">
      <w:pPr>
        <w:numPr>
          <w:ilvl w:val="0"/>
          <w:numId w:val="30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сливать две отличающиеся ветки для переноса изменений обратно в одну ветку.</w:t>
      </w:r>
    </w:p>
    <w:p w:rsidR="007B7EA4" w:rsidRPr="007B7EA4" w:rsidRDefault="007B7EA4" w:rsidP="00ED09EE">
      <w:pPr>
        <w:pStyle w:val="2"/>
      </w:pPr>
      <w:bookmarkStart w:id="147" w:name="_Toc443547894"/>
      <w:r w:rsidRPr="00ED09EE">
        <w:rPr>
          <w:rStyle w:val="a3"/>
          <w:i w:val="0"/>
          <w:iCs w:val="0"/>
        </w:rPr>
        <w:t>01</w:t>
      </w:r>
      <w:r w:rsidR="00ED09EE" w:rsidRPr="00531F38">
        <w:rPr>
          <w:i/>
          <w:iCs/>
          <w:color w:val="ECF0F1"/>
        </w:rPr>
        <w:t xml:space="preserve"> </w:t>
      </w:r>
      <w:r w:rsidRPr="007B7EA4">
        <w:t>Слияние веток</w:t>
      </w:r>
      <w:bookmarkEnd w:id="147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Слияние переносит изменения из двух веток в одну. Давайте вернемся к ветке style и сольем master с style.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checkout style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merge master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hist --all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checkout style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Switched to branch 'style'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merge master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Merge made by recursive.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README |    1 +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1 files changed, 1 insertions(+), 0 deletions(-)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create mode 100644 README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hist --all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  5813a3f 2011-03-09 | Merge branch 'master' into style (HEAD, style)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|\  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 * 6c0f848 2011-03-09 | Added README (master)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| 07a2a46 2011-03-09 | Updated index.html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| 649d26c 2011-03-09 | Hello uses style.css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>* | 1f3cbd2 2011-03-09 | Added css stylesheet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|/  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8029c07 2011-03-09 | Added index.html.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567948a 2011-03-09 | Moved hello.html to lib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6a78635 2011-03-09 | Add an author/email comment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fa3c141 2011-03-09 | Added HTML header (v1)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(v1-beta)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Путем периодического слияния ветки master с веткой style вы можете переносить из master любые изменения и поддерживать совместимость изменений style с изменениями в основной ветке.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Однако, это делает графики коммитов действительно уродливыми. Позже мы рассмотрим возможность перебазирования, как альтернативы слиянию.</w:t>
      </w:r>
    </w:p>
    <w:p w:rsidR="007B7EA4" w:rsidRPr="007B7EA4" w:rsidRDefault="007B7EA4" w:rsidP="00ED09EE">
      <w:pPr>
        <w:pStyle w:val="2"/>
      </w:pPr>
      <w:bookmarkStart w:id="148" w:name="_Toc443547895"/>
      <w:r w:rsidRPr="00ED09EE">
        <w:rPr>
          <w:rStyle w:val="a3"/>
          <w:i w:val="0"/>
          <w:iCs w:val="0"/>
        </w:rPr>
        <w:t>02</w:t>
      </w:r>
      <w:r w:rsidR="00ED09EE" w:rsidRPr="00531F38">
        <w:rPr>
          <w:i/>
          <w:iCs/>
          <w:color w:val="ECF0F1"/>
        </w:rPr>
        <w:t xml:space="preserve"> </w:t>
      </w:r>
      <w:r w:rsidRPr="007B7EA4">
        <w:t>Далее</w:t>
      </w:r>
      <w:bookmarkEnd w:id="148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Но что если изменения в ветке master конфликтуют с изменениями в style?</w:t>
      </w:r>
    </w:p>
    <w:p w:rsidR="007B7EA4" w:rsidRDefault="007B7EA4">
      <w:r>
        <w:br w:type="page"/>
      </w:r>
    </w:p>
    <w:p w:rsidR="007B7EA4" w:rsidRPr="007B7EA4" w:rsidRDefault="007B7EA4" w:rsidP="00857CC4">
      <w:pPr>
        <w:pStyle w:val="1"/>
      </w:pPr>
      <w:bookmarkStart w:id="149" w:name="_Toc443547896"/>
      <w:r w:rsidRPr="007B7EA4">
        <w:lastRenderedPageBreak/>
        <w:t>29. Создание конфликта</w:t>
      </w:r>
      <w:bookmarkEnd w:id="149"/>
    </w:p>
    <w:p w:rsidR="007B7EA4" w:rsidRPr="007B7EA4" w:rsidRDefault="007B7EA4" w:rsidP="00857CC4">
      <w:pPr>
        <w:pStyle w:val="2"/>
      </w:pPr>
      <w:bookmarkStart w:id="150" w:name="_Toc443547897"/>
      <w:r w:rsidRPr="007B7EA4">
        <w:t>Цели</w:t>
      </w:r>
      <w:bookmarkEnd w:id="150"/>
    </w:p>
    <w:p w:rsidR="007B7EA4" w:rsidRPr="007B7EA4" w:rsidRDefault="007B7EA4" w:rsidP="007B7EA4">
      <w:pPr>
        <w:numPr>
          <w:ilvl w:val="0"/>
          <w:numId w:val="31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Создание конфликтующих изменений в ветке master.</w:t>
      </w:r>
    </w:p>
    <w:p w:rsidR="007B7EA4" w:rsidRPr="007B7EA4" w:rsidRDefault="007B7EA4" w:rsidP="00857CC4">
      <w:pPr>
        <w:pStyle w:val="2"/>
      </w:pPr>
      <w:bookmarkStart w:id="151" w:name="_Toc443547898"/>
      <w:r w:rsidRPr="00857CC4">
        <w:rPr>
          <w:rStyle w:val="a3"/>
          <w:i w:val="0"/>
          <w:iCs w:val="0"/>
        </w:rPr>
        <w:t>01</w:t>
      </w:r>
      <w:r w:rsidR="00857CC4" w:rsidRPr="00857CC4">
        <w:rPr>
          <w:rStyle w:val="a3"/>
          <w:i w:val="0"/>
          <w:iCs w:val="0"/>
        </w:rPr>
        <w:t xml:space="preserve"> </w:t>
      </w:r>
      <w:r w:rsidRPr="007B7EA4">
        <w:t>Вернитесь в master и создайте конфликт</w:t>
      </w:r>
      <w:bookmarkEnd w:id="151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Вернитесь в ветку master и внесите следующие изменения: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checkout master</w:t>
      </w:r>
    </w:p>
    <w:p w:rsidR="007B7EA4" w:rsidRPr="007B7EA4" w:rsidRDefault="007B7EA4" w:rsidP="007B7EA4">
      <w:pPr>
        <w:shd w:val="clear" w:color="auto" w:fill="BDC3C7"/>
        <w:spacing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ФАЙЛ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 </w:t>
      </w:r>
      <w:r w:rsidRPr="007B7EA4">
        <w:rPr>
          <w:rFonts w:ascii="Arial" w:eastAsia="Times New Roman" w:hAnsi="Arial" w:cs="Arial"/>
          <w:b/>
          <w:bCs/>
          <w:i/>
          <w:iCs/>
          <w:caps/>
          <w:color w:val="FFFFFF"/>
          <w:sz w:val="24"/>
          <w:szCs w:val="24"/>
          <w:lang w:val="en-US" w:eastAsia="ru-RU"/>
        </w:rPr>
        <w:t>LIB/HELLO.HTML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&lt;!-- Author: Alexander Shvets (alex@githowto.com) --&gt;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&lt;html&gt;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&lt;head&gt;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</w:t>
      </w:r>
      <w:r w:rsidRPr="007B7EA4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>&lt;!-- no style --&gt;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&lt;/head&gt;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&lt;h1&gt;Hello, World! </w:t>
      </w:r>
      <w:r w:rsidRPr="007B7EA4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>Life is great!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&lt;/h1&gt;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&lt;/html&gt;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add lib/hello.html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commit -m 'Life is great!'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Внимание: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используйте для этого коммита одинарные кавычки, дабы избежать проблем с символом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!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В bash он считается служебным.</w:t>
      </w:r>
    </w:p>
    <w:p w:rsidR="007B7EA4" w:rsidRPr="007B7EA4" w:rsidRDefault="007B7EA4" w:rsidP="00857CC4">
      <w:pPr>
        <w:pStyle w:val="2"/>
      </w:pPr>
      <w:bookmarkStart w:id="152" w:name="_Toc443547899"/>
      <w:r w:rsidRPr="00857CC4">
        <w:rPr>
          <w:rStyle w:val="a3"/>
          <w:i w:val="0"/>
          <w:iCs w:val="0"/>
        </w:rPr>
        <w:t>02</w:t>
      </w:r>
      <w:r w:rsidR="00857CC4" w:rsidRPr="00531F38">
        <w:rPr>
          <w:i/>
          <w:iCs/>
          <w:color w:val="ECF0F1"/>
        </w:rPr>
        <w:t xml:space="preserve"> </w:t>
      </w:r>
      <w:r w:rsidRPr="007B7EA4">
        <w:t>Просмотр веток</w:t>
      </w:r>
      <w:bookmarkEnd w:id="152"/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hist --all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hist --all</w:t>
      </w:r>
    </w:p>
    <w:p w:rsidR="007B7EA4" w:rsidRPr="00531F38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* 454ec68 2011-03-09 | Life is great! </w:t>
      </w:r>
      <w:r w:rsidRPr="00531F38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(HEAD, master)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 * 5813a3f 2011-03-09 | Merge branch 'master' into style (style)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 xml:space="preserve">| |\  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| |/  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|/| 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| 6c0f848 2011-03-09 | Added README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 * 07a2a46 2011-03-09 | Updated index.html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 * 649d26c 2011-03-09 | Hello uses style.css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 * 1f3cbd2 2011-03-09 | Added css stylesheet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|/  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8029c07 2011-03-09 | Added index.html.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567948a 2011-03-09 | Moved hello.html to lib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6a78635 2011-03-09 | Add an author/email comment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fa3c141 2011-03-09 | Added HTML header (v1)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(v1-beta)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После коммита «Added README» ветка master была объединена с веткой style, но в настоящее время в master есть дополнительный коммит, который не был слит с style.</w:t>
      </w:r>
    </w:p>
    <w:p w:rsidR="007B7EA4" w:rsidRPr="007B7EA4" w:rsidRDefault="007B7EA4" w:rsidP="00857CC4">
      <w:pPr>
        <w:pStyle w:val="2"/>
      </w:pPr>
      <w:bookmarkStart w:id="153" w:name="_Toc443547900"/>
      <w:r w:rsidRPr="00857CC4">
        <w:rPr>
          <w:rStyle w:val="a3"/>
          <w:i w:val="0"/>
          <w:iCs w:val="0"/>
        </w:rPr>
        <w:t>03</w:t>
      </w:r>
      <w:r w:rsidR="00857CC4" w:rsidRPr="00857CC4">
        <w:rPr>
          <w:rStyle w:val="a3"/>
          <w:i w:val="0"/>
          <w:iCs w:val="0"/>
        </w:rPr>
        <w:t xml:space="preserve"> </w:t>
      </w:r>
      <w:r w:rsidRPr="007B7EA4">
        <w:t>Далее</w:t>
      </w:r>
      <w:bookmarkEnd w:id="153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Последнее изменение в master конфликтует с некоторыми изменениями в style. В следующем шаге мы решим этот конфликт.</w:t>
      </w:r>
    </w:p>
    <w:p w:rsidR="007B7EA4" w:rsidRDefault="007B7EA4">
      <w:r>
        <w:br w:type="page"/>
      </w:r>
    </w:p>
    <w:p w:rsidR="007B7EA4" w:rsidRPr="007B7EA4" w:rsidRDefault="007B7EA4" w:rsidP="00D96968">
      <w:pPr>
        <w:pStyle w:val="1"/>
      </w:pPr>
      <w:bookmarkStart w:id="154" w:name="_Toc443547901"/>
      <w:r w:rsidRPr="007B7EA4">
        <w:lastRenderedPageBreak/>
        <w:t>30. Разрешение конфликтов</w:t>
      </w:r>
      <w:bookmarkEnd w:id="154"/>
    </w:p>
    <w:p w:rsidR="007B7EA4" w:rsidRPr="007B7EA4" w:rsidRDefault="007B7EA4" w:rsidP="00D96968">
      <w:pPr>
        <w:pStyle w:val="2"/>
      </w:pPr>
      <w:bookmarkStart w:id="155" w:name="_Toc443547902"/>
      <w:r w:rsidRPr="007B7EA4">
        <w:t>Цели</w:t>
      </w:r>
      <w:bookmarkEnd w:id="155"/>
    </w:p>
    <w:p w:rsidR="007B7EA4" w:rsidRPr="007B7EA4" w:rsidRDefault="007B7EA4" w:rsidP="007B7EA4">
      <w:pPr>
        <w:numPr>
          <w:ilvl w:val="0"/>
          <w:numId w:val="32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разрешать конфликты во время слияния</w:t>
      </w:r>
    </w:p>
    <w:p w:rsidR="007B7EA4" w:rsidRPr="007B7EA4" w:rsidRDefault="007B7EA4" w:rsidP="00D96968">
      <w:pPr>
        <w:pStyle w:val="2"/>
      </w:pPr>
      <w:bookmarkStart w:id="156" w:name="_Toc443547903"/>
      <w:r w:rsidRPr="00D96968">
        <w:rPr>
          <w:rStyle w:val="a3"/>
          <w:i w:val="0"/>
          <w:iCs w:val="0"/>
        </w:rPr>
        <w:t>01</w:t>
      </w:r>
      <w:r w:rsidR="00D96968" w:rsidRPr="00D96968">
        <w:rPr>
          <w:rStyle w:val="a3"/>
          <w:i w:val="0"/>
          <w:iCs w:val="0"/>
        </w:rPr>
        <w:t xml:space="preserve"> </w:t>
      </w:r>
      <w:r w:rsidRPr="007B7EA4">
        <w:t>Слияние master с веткой style</w:t>
      </w:r>
      <w:bookmarkEnd w:id="156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вернемся к ветке style и попытаемся объединить ее с новой веткой master.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checkout style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merge master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checkout style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Switched to branch 'style'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merge master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Auto-merging lib/hello.html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CONFLICT (content): Merge conflict in lib/hello.html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Automatic merge failed; fix conflicts and then commit the result.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Если вы откроете lib/hello.html, вы увидите:</w:t>
      </w:r>
    </w:p>
    <w:p w:rsidR="007B7EA4" w:rsidRPr="007B7EA4" w:rsidRDefault="007B7EA4" w:rsidP="007B7EA4">
      <w:pPr>
        <w:shd w:val="clear" w:color="auto" w:fill="BDC3C7"/>
        <w:spacing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ФАЙЛ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 </w:t>
      </w:r>
      <w:r w:rsidRPr="007B7EA4">
        <w:rPr>
          <w:rFonts w:ascii="Arial" w:eastAsia="Times New Roman" w:hAnsi="Arial" w:cs="Arial"/>
          <w:b/>
          <w:bCs/>
          <w:i/>
          <w:iCs/>
          <w:caps/>
          <w:color w:val="FFFFFF"/>
          <w:sz w:val="24"/>
          <w:szCs w:val="24"/>
          <w:lang w:val="en-US" w:eastAsia="ru-RU"/>
        </w:rPr>
        <w:t>LIB/HELLO.HTML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&lt;!-- Author: Alexander Shvets (alex@githowto.com) --&gt;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&lt;html&gt;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&lt;head&gt;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&lt;&lt;&lt;&lt;&lt;&lt;&lt; HEAD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&lt;link type="text/css" rel="stylesheet" media="all" href="style.css" /&gt;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=======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&lt;!-- no style --&gt;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&gt;&gt;&gt;&gt;&gt;&gt;&gt; master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 xml:space="preserve">  &lt;/head&gt;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&lt;h1&gt;Hello,World! Life is great!&lt;/h1&gt;</w:t>
      </w:r>
    </w:p>
    <w:p w:rsidR="007B7EA4" w:rsidRPr="00B31E81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r w:rsidRPr="00B31E81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</w:t>
      </w:r>
      <w:r w:rsidRPr="00531F38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body</w:t>
      </w:r>
      <w:r w:rsidRPr="00B31E81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&lt;/html&gt;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Первый раздел - версия во главе текущей ветки (style). Второй раздел - версия ветки master.</w:t>
      </w:r>
    </w:p>
    <w:p w:rsidR="007B7EA4" w:rsidRPr="007B7EA4" w:rsidRDefault="007B7EA4" w:rsidP="00D96968">
      <w:pPr>
        <w:pStyle w:val="2"/>
      </w:pPr>
      <w:bookmarkStart w:id="157" w:name="_Toc443547904"/>
      <w:r w:rsidRPr="00D96968">
        <w:rPr>
          <w:rStyle w:val="a3"/>
          <w:i w:val="0"/>
          <w:iCs w:val="0"/>
        </w:rPr>
        <w:t>02</w:t>
      </w:r>
      <w:r w:rsidR="00D96968" w:rsidRPr="00531F38">
        <w:rPr>
          <w:i/>
          <w:iCs/>
          <w:color w:val="ECF0F1"/>
        </w:rPr>
        <w:t xml:space="preserve"> </w:t>
      </w:r>
      <w:r w:rsidRPr="007B7EA4">
        <w:t>Решение конфликта</w:t>
      </w:r>
      <w:bookmarkEnd w:id="157"/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Вам необходимо вручную разрешить конфликт. Внесите изменения в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lib/hello.html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для достижения следующего результата.</w:t>
      </w:r>
    </w:p>
    <w:p w:rsidR="007B7EA4" w:rsidRPr="007B7EA4" w:rsidRDefault="007B7EA4" w:rsidP="007B7EA4">
      <w:pPr>
        <w:shd w:val="clear" w:color="auto" w:fill="BDC3C7"/>
        <w:spacing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ФАЙЛ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 </w:t>
      </w:r>
      <w:r w:rsidRPr="007B7EA4">
        <w:rPr>
          <w:rFonts w:ascii="Arial" w:eastAsia="Times New Roman" w:hAnsi="Arial" w:cs="Arial"/>
          <w:b/>
          <w:bCs/>
          <w:i/>
          <w:iCs/>
          <w:caps/>
          <w:color w:val="FFFFFF"/>
          <w:sz w:val="24"/>
          <w:szCs w:val="24"/>
          <w:lang w:val="en-US" w:eastAsia="ru-RU"/>
        </w:rPr>
        <w:t>LIB/HELLO.HTML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&lt;!-- Author: Alexander Shvets (alex@githowto.com) --&gt;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&lt;html&gt;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&lt;head&gt;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&lt;link type="text/css" rel="stylesheet" media="all" href="style.css" /&gt;</w:t>
      </w:r>
    </w:p>
    <w:p w:rsidR="007B7EA4" w:rsidRPr="00531F38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r w:rsidRPr="00531F38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&lt;/head&gt;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&lt;h1&gt;Hello, World! Life is great!&lt;/h1&gt;</w:t>
      </w:r>
    </w:p>
    <w:p w:rsidR="007B7EA4" w:rsidRPr="00531F38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r w:rsidRPr="00531F38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&lt;/body&gt;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&lt;/html&gt;</w:t>
      </w:r>
    </w:p>
    <w:p w:rsidR="007B7EA4" w:rsidRPr="007B7EA4" w:rsidRDefault="007B7EA4" w:rsidP="00D96968">
      <w:pPr>
        <w:pStyle w:val="2"/>
      </w:pPr>
      <w:bookmarkStart w:id="158" w:name="_Toc443547905"/>
      <w:r w:rsidRPr="00D96968">
        <w:rPr>
          <w:rStyle w:val="a3"/>
          <w:i w:val="0"/>
          <w:iCs w:val="0"/>
        </w:rPr>
        <w:t>03</w:t>
      </w:r>
      <w:r w:rsidR="00D96968" w:rsidRPr="00D96968">
        <w:rPr>
          <w:rStyle w:val="a3"/>
          <w:i w:val="0"/>
          <w:iCs w:val="0"/>
        </w:rPr>
        <w:t xml:space="preserve"> </w:t>
      </w:r>
      <w:r w:rsidRPr="007B7EA4">
        <w:t>Сделайте коммит решения конфликта</w:t>
      </w:r>
      <w:bookmarkEnd w:id="158"/>
    </w:p>
    <w:p w:rsidR="007B7EA4" w:rsidRPr="00531F38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531F38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add lib/hello.html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commit -m "Merged master fixed conflict."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add lib/hello.html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commit -m "Merged master fixed conflict."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>Recorded resolution for 'lib/hello.html'.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[style 645c4e6] Merged master fixed conflict.</w:t>
      </w:r>
    </w:p>
    <w:p w:rsidR="007B7EA4" w:rsidRPr="007B7EA4" w:rsidRDefault="007B7EA4" w:rsidP="00D96968">
      <w:pPr>
        <w:pStyle w:val="2"/>
      </w:pPr>
      <w:bookmarkStart w:id="159" w:name="_Toc443547906"/>
      <w:r w:rsidRPr="00D96968">
        <w:rPr>
          <w:rStyle w:val="a3"/>
          <w:i w:val="0"/>
          <w:iCs w:val="0"/>
        </w:rPr>
        <w:t>04</w:t>
      </w:r>
      <w:r w:rsidR="00D96968" w:rsidRPr="00531F38">
        <w:rPr>
          <w:i/>
          <w:iCs/>
          <w:color w:val="ECF0F1"/>
        </w:rPr>
        <w:t xml:space="preserve"> </w:t>
      </w:r>
      <w:r w:rsidRPr="007B7EA4">
        <w:t>Расширенные возможности слияния</w:t>
      </w:r>
      <w:bookmarkEnd w:id="159"/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Git не предоставляет никаких графических инструментов слияния, но будет с удовольствием работать с любыми сторонними инструментами слияния, которые вы хотите использовать (</w:t>
      </w:r>
      <w:hyperlink r:id="rId10" w:history="1">
        <w:r w:rsidRPr="007B7EA4">
          <w:rPr>
            <w:rFonts w:ascii="Arial" w:eastAsia="Times New Roman" w:hAnsi="Arial" w:cs="Arial"/>
            <w:color w:val="2980B9"/>
            <w:sz w:val="24"/>
            <w:szCs w:val="24"/>
            <w:lang w:eastAsia="ru-RU"/>
          </w:rPr>
          <w:t>обсуждение таких инструментов на StackOverflow</w:t>
        </w:r>
      </w:hyperlink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).</w:t>
      </w:r>
    </w:p>
    <w:p w:rsidR="007B7EA4" w:rsidRDefault="007B7EA4">
      <w:r>
        <w:br w:type="page"/>
      </w:r>
    </w:p>
    <w:p w:rsidR="007B7EA4" w:rsidRPr="007B7EA4" w:rsidRDefault="007B7EA4" w:rsidP="00D96968">
      <w:pPr>
        <w:pStyle w:val="1"/>
      </w:pPr>
      <w:bookmarkStart w:id="160" w:name="_Toc443547907"/>
      <w:r w:rsidRPr="007B7EA4">
        <w:lastRenderedPageBreak/>
        <w:t>31. Перебазирование как альтернатива слиянию</w:t>
      </w:r>
      <w:bookmarkEnd w:id="160"/>
    </w:p>
    <w:p w:rsidR="007B7EA4" w:rsidRPr="007B7EA4" w:rsidRDefault="007B7EA4" w:rsidP="00D96968">
      <w:pPr>
        <w:pStyle w:val="2"/>
      </w:pPr>
      <w:bookmarkStart w:id="161" w:name="_Toc443547908"/>
      <w:r w:rsidRPr="007B7EA4">
        <w:t>Цели</w:t>
      </w:r>
      <w:bookmarkEnd w:id="161"/>
    </w:p>
    <w:p w:rsidR="007B7EA4" w:rsidRPr="007B7EA4" w:rsidRDefault="007B7EA4" w:rsidP="007B7EA4">
      <w:pPr>
        <w:numPr>
          <w:ilvl w:val="0"/>
          <w:numId w:val="33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Узнать различия между перебазированием и слиянием.</w:t>
      </w:r>
    </w:p>
    <w:p w:rsidR="007B7EA4" w:rsidRPr="007B7EA4" w:rsidRDefault="007B7EA4" w:rsidP="00D96968">
      <w:pPr>
        <w:pStyle w:val="2"/>
      </w:pPr>
      <w:bookmarkStart w:id="162" w:name="_Toc443547909"/>
      <w:r w:rsidRPr="007B7EA4">
        <w:t>Обсуждение</w:t>
      </w:r>
      <w:bookmarkEnd w:id="162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Давайте рассмотрим различия между слиянием и перебазированием. Для того, чтобы это сделать, нам нужно вернуться в репозиторий в момент до первого слияния, а затем повторить те же действия, но с использованием перебазирования вместо слияния.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Мы будем использовать команду 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reset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для возврата веток к предыдущему состоянию.</w:t>
      </w:r>
    </w:p>
    <w:p w:rsidR="007B7EA4" w:rsidRDefault="007B7EA4">
      <w:r>
        <w:br w:type="page"/>
      </w:r>
    </w:p>
    <w:p w:rsidR="007B7EA4" w:rsidRPr="007B7EA4" w:rsidRDefault="007B7EA4" w:rsidP="00D96968">
      <w:pPr>
        <w:pStyle w:val="1"/>
      </w:pPr>
      <w:bookmarkStart w:id="163" w:name="_Toc443547910"/>
      <w:r w:rsidRPr="007B7EA4">
        <w:lastRenderedPageBreak/>
        <w:t>32. Сброс ветки style</w:t>
      </w:r>
      <w:bookmarkEnd w:id="163"/>
    </w:p>
    <w:p w:rsidR="007B7EA4" w:rsidRPr="007B7EA4" w:rsidRDefault="007B7EA4" w:rsidP="00D96968">
      <w:pPr>
        <w:pStyle w:val="2"/>
      </w:pPr>
      <w:bookmarkStart w:id="164" w:name="_Toc443547911"/>
      <w:r w:rsidRPr="007B7EA4">
        <w:t>Цели</w:t>
      </w:r>
      <w:bookmarkEnd w:id="164"/>
    </w:p>
    <w:p w:rsidR="007B7EA4" w:rsidRPr="00D96968" w:rsidRDefault="007B7EA4" w:rsidP="007B7EA4">
      <w:pPr>
        <w:numPr>
          <w:ilvl w:val="0"/>
          <w:numId w:val="34"/>
        </w:numPr>
        <w:shd w:val="clear" w:color="auto" w:fill="FFFFFF"/>
        <w:spacing w:before="180" w:after="180" w:line="336" w:lineRule="atLeast"/>
        <w:ind w:left="0"/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Сброс ветки style до точки перед первым слиянием.</w:t>
      </w:r>
    </w:p>
    <w:p w:rsidR="007B7EA4" w:rsidRPr="007B7EA4" w:rsidRDefault="007B7EA4" w:rsidP="00D96968">
      <w:pPr>
        <w:pStyle w:val="2"/>
      </w:pPr>
      <w:bookmarkStart w:id="165" w:name="_Toc443547912"/>
      <w:r w:rsidRPr="00D96968">
        <w:rPr>
          <w:rStyle w:val="a3"/>
        </w:rPr>
        <w:t>01</w:t>
      </w:r>
      <w:r w:rsidR="00D96968" w:rsidRPr="00D96968">
        <w:rPr>
          <w:rStyle w:val="a3"/>
        </w:rPr>
        <w:t xml:space="preserve"> </w:t>
      </w:r>
      <w:r w:rsidRPr="007B7EA4">
        <w:t>Сброс ветки style</w:t>
      </w:r>
      <w:bookmarkEnd w:id="165"/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Давайте вернемся во времени на ветке style к точке </w:t>
      </w:r>
      <w:r w:rsidRPr="007B7EA4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перед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тем, как мы слили ее с веткой master. Мы можем </w:t>
      </w:r>
      <w:r w:rsidRPr="007B7EA4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сбросить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ветку к любому коммиту. По сути, это изменение указателя ветки на любую точку дерева коммитов.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 этом случае мы хотим вернуться в ветке style в точку перед слиянием с master. Нам необходимо найти последний коммит перед слиянием.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checkout style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hist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checkout style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Already on 'style'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hist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  645c4e6 2011-03-09 | Merged master fixed conflict. (HEAD, style)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|\  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 * 454ec68 2011-03-09 | Life is great! (master)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|   5813a3f 2011-03-09 | Merge branch 'master' into style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|\ \  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| |/  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 * 6c0f848 2011-03-09 | Added README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| 07a2a46 2011-03-09 | Updated index.html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| 649d26c 2011-03-09 | Hello uses style.css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| 1f3cbd2 2011-03-09 | Added css stylesheet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 xml:space="preserve">|/  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8029c07 2011-03-09 | Added index.html.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567948a 2011-03-09 | Moved hello.html to lib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6a78635 2011-03-09 | Add an author/email comment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fa3c141 2011-03-09 | Added HTML header (v1)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(v1-beta)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Это немного трудно читать, но, глядя на данные, мы видим, что коммит «Updated index.html» был последним на ветке style перед слиянием. Давайте сбросим ветку style к этому коммиту.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reset --hard &lt;hash&gt;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reset --hard 07a2a46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HEAD is now at 07a2a46 Updated index.html</w:t>
      </w:r>
    </w:p>
    <w:p w:rsidR="007B7EA4" w:rsidRPr="007B7EA4" w:rsidRDefault="007B7EA4" w:rsidP="00D96968">
      <w:pPr>
        <w:pStyle w:val="2"/>
      </w:pPr>
      <w:bookmarkStart w:id="166" w:name="_Toc443547913"/>
      <w:r w:rsidRPr="00D96968">
        <w:rPr>
          <w:rStyle w:val="a3"/>
          <w:i w:val="0"/>
          <w:iCs w:val="0"/>
        </w:rPr>
        <w:t>02</w:t>
      </w:r>
      <w:r w:rsidR="00D96968" w:rsidRPr="00531F38">
        <w:rPr>
          <w:i/>
          <w:iCs/>
          <w:color w:val="ECF0F1"/>
        </w:rPr>
        <w:t xml:space="preserve"> </w:t>
      </w:r>
      <w:r w:rsidRPr="007B7EA4">
        <w:t>Проверьте ветку.</w:t>
      </w:r>
      <w:bookmarkEnd w:id="166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Поищите лог ветки style. У нас в истории больше нет коммитов слияний.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531F38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r w:rsidRPr="00531F38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 xml:space="preserve"> 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hist</w:t>
      </w:r>
      <w:r w:rsidRPr="00531F38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 xml:space="preserve"> --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all</w:t>
      </w:r>
    </w:p>
    <w:p w:rsidR="007B7EA4" w:rsidRPr="00531F38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531F38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hist --all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454ec68 2011-03-09 | Life is great! (master)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6c0f848 2011-03-09 | Added README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 * 07a2a46 2011-03-09 | Updated index.html (HEAD, style)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 * 649d26c 2011-03-09 | Hello uses style.css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 * 1f3cbd2 2011-03-09 | Added css stylesheet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 xml:space="preserve">|/  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8029c07 2011-03-09 | Added index.html.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567948a 2011-03-09 | Moved hello.html to lib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6a78635 2011-03-09 | Add an author/email comment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fa3c141 2011-03-09 | Added HTML header (v1)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(v1-beta)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7B7EA4" w:rsidRDefault="007B7EA4">
      <w:pPr>
        <w:rPr>
          <w:lang w:val="en-US"/>
        </w:rPr>
      </w:pPr>
      <w:r>
        <w:rPr>
          <w:lang w:val="en-US"/>
        </w:rPr>
        <w:br w:type="page"/>
      </w:r>
    </w:p>
    <w:p w:rsidR="007B7EA4" w:rsidRPr="007B7EA4" w:rsidRDefault="007B7EA4" w:rsidP="00D96968">
      <w:pPr>
        <w:pStyle w:val="1"/>
      </w:pPr>
      <w:bookmarkStart w:id="167" w:name="_Toc443547914"/>
      <w:r w:rsidRPr="007B7EA4">
        <w:lastRenderedPageBreak/>
        <w:t>33. Сброс ветки master</w:t>
      </w:r>
      <w:bookmarkEnd w:id="167"/>
    </w:p>
    <w:p w:rsidR="007B7EA4" w:rsidRPr="007B7EA4" w:rsidRDefault="007B7EA4" w:rsidP="00D96968">
      <w:pPr>
        <w:pStyle w:val="2"/>
      </w:pPr>
      <w:bookmarkStart w:id="168" w:name="_Toc443547915"/>
      <w:r w:rsidRPr="007B7EA4">
        <w:t>Цели</w:t>
      </w:r>
      <w:bookmarkEnd w:id="168"/>
    </w:p>
    <w:p w:rsidR="007B7EA4" w:rsidRPr="007B7EA4" w:rsidRDefault="007B7EA4" w:rsidP="007B7EA4">
      <w:pPr>
        <w:numPr>
          <w:ilvl w:val="0"/>
          <w:numId w:val="35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Сбросить ветку master в точку до конфликтующего коммита.</w:t>
      </w:r>
    </w:p>
    <w:p w:rsidR="007B7EA4" w:rsidRPr="007B7EA4" w:rsidRDefault="007B7EA4" w:rsidP="00D96968">
      <w:pPr>
        <w:pStyle w:val="2"/>
      </w:pPr>
      <w:bookmarkStart w:id="169" w:name="_Toc443547916"/>
      <w:r w:rsidRPr="00D96968">
        <w:rPr>
          <w:rStyle w:val="a3"/>
          <w:i w:val="0"/>
          <w:iCs w:val="0"/>
        </w:rPr>
        <w:t>01</w:t>
      </w:r>
      <w:r w:rsidR="00D96968" w:rsidRPr="00531F38">
        <w:rPr>
          <w:i/>
          <w:iCs/>
          <w:color w:val="ECF0F1"/>
        </w:rPr>
        <w:t xml:space="preserve"> </w:t>
      </w:r>
      <w:r w:rsidRPr="007B7EA4">
        <w:t>Сброс ветки master</w:t>
      </w:r>
      <w:bookmarkEnd w:id="169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Добавив интерактивный режим в ветку master, мы внесли изменения, конфликтующие с изменениями в ветке style. Давайте вернемся в ветке master в точку перед внесением конфликтующих изменений. Это позволяет нам продемонстрировать работу команды rebase, не беспокоясь о конфликтах.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checkout master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hist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hist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454ec68 2011-03-09 | Life is great! (HEAD, master)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6c0f848 2011-03-09 | Added README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8029c07 2011-03-09 | Added index.html.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567948a 2011-03-09 | Moved hello.html to lib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6a78635 2011-03-09 | Add an author/email comment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fa3c141 2011-03-09 | Added HTML header (v1)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(v1-beta)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7B7EA4" w:rsidRPr="007B7EA4" w:rsidRDefault="007B7EA4" w:rsidP="007B7EA4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Коммит «Added README» идет непосредственно перед коммитом конфликтующего интерактивного режима. Мы сбросим ветку master к коммиту «Added README».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reset --hard &lt;hash&gt;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lastRenderedPageBreak/>
        <w:t>git hist --all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Просмотрите лог. Он должен выглядеть, как будто репозиторий был перемотан назад во времени к точке до какого-либо слияния.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reset --hard 6c0f848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hist --all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6c0f848 2011-03-09 | Added README (HEAD, master)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 * 07a2a46 2011-03-09 | Updated index.html (style)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 * 649d26c 2011-03-09 | Hello uses style.css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 * 1f3cbd2 2011-03-09 | Added css stylesheet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|/  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8029c07 2011-03-09 | Added index.html.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567948a 2011-03-09 | Moved hello.html to lib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6a78635 2011-03-09 | Add an author/email comment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fa3c141 2011-03-09 | Added HTML header (v1)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(v1-beta)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7B7EA4" w:rsidRDefault="007B7EA4">
      <w:pPr>
        <w:rPr>
          <w:lang w:val="en-US"/>
        </w:rPr>
      </w:pPr>
      <w:r>
        <w:rPr>
          <w:lang w:val="en-US"/>
        </w:rPr>
        <w:br w:type="page"/>
      </w:r>
    </w:p>
    <w:p w:rsidR="007B7EA4" w:rsidRPr="007B7EA4" w:rsidRDefault="007B7EA4" w:rsidP="008F7A92">
      <w:pPr>
        <w:pStyle w:val="1"/>
      </w:pPr>
      <w:bookmarkStart w:id="170" w:name="_Toc443547917"/>
      <w:r w:rsidRPr="007B7EA4">
        <w:lastRenderedPageBreak/>
        <w:t>34. Перебазирование</w:t>
      </w:r>
      <w:bookmarkEnd w:id="170"/>
    </w:p>
    <w:p w:rsidR="007B7EA4" w:rsidRPr="007B7EA4" w:rsidRDefault="007B7EA4" w:rsidP="008F7A92">
      <w:pPr>
        <w:pStyle w:val="2"/>
      </w:pPr>
      <w:bookmarkStart w:id="171" w:name="_Toc443547918"/>
      <w:r w:rsidRPr="007B7EA4">
        <w:t>Цели</w:t>
      </w:r>
      <w:bookmarkEnd w:id="171"/>
    </w:p>
    <w:p w:rsidR="007B7EA4" w:rsidRPr="007B7EA4" w:rsidRDefault="007B7EA4" w:rsidP="007B7EA4">
      <w:pPr>
        <w:numPr>
          <w:ilvl w:val="0"/>
          <w:numId w:val="36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Использовать команду rebase вместо команды merge.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Итак, мы вернулись в точку до первого слияния и хотим перенести изменения в master в нашу ветку style.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 этот раз для переноса изменений из ветки master мы будем использовать команду rebase вместо слияния.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checkout style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rebase master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hist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go style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Switched to branch 'style'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rebase master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First, rewinding head to replay your work on top of it...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Applying: Added css stylesheet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Applying: Hello uses style.css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Applying: Updated index.html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hist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6e6c76a 2011-03-09 | Updated index.html (HEAD, style)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1436f13 2011-03-09 | Hello uses style.css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59da9a7 2011-03-09 | Added css stylesheet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>* 6c0f848 2011-03-09 | Added README (master)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8029c07 2011-03-09 | Added index.html.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567948a 2011-03-09 | Moved hello.html to lib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6a78635 2011-03-09 | Add an author/email comment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fa3c141 2011-03-09 | Added HTML header (v1)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(v1-beta)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7B7EA4" w:rsidRPr="007B7EA4" w:rsidRDefault="007B7EA4" w:rsidP="00D96968">
      <w:pPr>
        <w:pStyle w:val="2"/>
      </w:pPr>
      <w:bookmarkStart w:id="172" w:name="_Toc443547919"/>
      <w:r w:rsidRPr="008F7A92">
        <w:rPr>
          <w:rStyle w:val="a3"/>
          <w:i w:val="0"/>
          <w:iCs w:val="0"/>
        </w:rPr>
        <w:t>01</w:t>
      </w:r>
      <w:r w:rsidR="008F7A92" w:rsidRPr="00531F38">
        <w:rPr>
          <w:i/>
          <w:iCs/>
          <w:color w:val="ECF0F1"/>
        </w:rPr>
        <w:t xml:space="preserve"> </w:t>
      </w:r>
      <w:r w:rsidRPr="007B7EA4">
        <w:t>Слияние VS перебазирование</w:t>
      </w:r>
      <w:bookmarkEnd w:id="172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Конечный результат перебазирования очень похож на результат слияния. Ветка style в настоящее время содержит все свои изменения, а также все изменения ветки master. Однако, дерево коммитов значительно отличается. Дерево коммитов ветки style было переписано таким образом, что ветка master является частью истории коммитов. Это делает цепь коммитов линейной и гораздо более читабельной.</w:t>
      </w:r>
    </w:p>
    <w:p w:rsidR="007B7EA4" w:rsidRPr="007B7EA4" w:rsidRDefault="007B7EA4" w:rsidP="00D96968">
      <w:pPr>
        <w:pStyle w:val="2"/>
      </w:pPr>
      <w:bookmarkStart w:id="173" w:name="_Toc443547920"/>
      <w:r w:rsidRPr="008F7A92">
        <w:rPr>
          <w:rStyle w:val="a3"/>
          <w:i w:val="0"/>
          <w:iCs w:val="0"/>
        </w:rPr>
        <w:t>02</w:t>
      </w:r>
      <w:r w:rsidR="008F7A92" w:rsidRPr="008F7A92">
        <w:rPr>
          <w:i/>
          <w:iCs/>
          <w:color w:val="ECF0F1"/>
        </w:rPr>
        <w:t xml:space="preserve"> </w:t>
      </w:r>
      <w:r w:rsidRPr="007B7EA4">
        <w:t>Когда использовать перебазирование, а когда слияние?</w:t>
      </w:r>
      <w:bookmarkEnd w:id="173"/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Не используйте перебазирование …</w:t>
      </w:r>
    </w:p>
    <w:p w:rsidR="007B7EA4" w:rsidRPr="007B7EA4" w:rsidRDefault="007B7EA4" w:rsidP="007B7EA4">
      <w:pPr>
        <w:numPr>
          <w:ilvl w:val="0"/>
          <w:numId w:val="37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Если ветка является публичной и расшаренной. Переписывание общих веток будет мешать работе других членов команды.</w:t>
      </w:r>
    </w:p>
    <w:p w:rsidR="007B7EA4" w:rsidRPr="007B7EA4" w:rsidRDefault="007B7EA4" w:rsidP="007B7EA4">
      <w:pPr>
        <w:numPr>
          <w:ilvl w:val="0"/>
          <w:numId w:val="37"/>
        </w:numPr>
        <w:shd w:val="clear" w:color="auto" w:fill="FFFFFF"/>
        <w:spacing w:after="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Когда важна </w:t>
      </w:r>
      <w:r w:rsidRPr="007B7EA4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точная</w:t>
      </w: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история коммитов ветки (так как команда rebase переписывает историю коммитов).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Учитывая приведенные выше рекомендации, я предпочитаю использовать rebase для кратковременных, локальных веток, а слияние для веток в публичном репозитории.</w:t>
      </w:r>
    </w:p>
    <w:p w:rsidR="007B7EA4" w:rsidRDefault="007B7EA4">
      <w:r>
        <w:br w:type="page"/>
      </w:r>
    </w:p>
    <w:p w:rsidR="007B7EA4" w:rsidRPr="007B7EA4" w:rsidRDefault="007B7EA4" w:rsidP="008F7A92">
      <w:pPr>
        <w:pStyle w:val="1"/>
      </w:pPr>
      <w:bookmarkStart w:id="174" w:name="_Toc443547921"/>
      <w:r w:rsidRPr="007B7EA4">
        <w:lastRenderedPageBreak/>
        <w:t>35. Слияние в ветку master</w:t>
      </w:r>
      <w:bookmarkEnd w:id="174"/>
    </w:p>
    <w:p w:rsidR="007B7EA4" w:rsidRPr="007B7EA4" w:rsidRDefault="007B7EA4" w:rsidP="008F7A92">
      <w:pPr>
        <w:pStyle w:val="2"/>
      </w:pPr>
      <w:bookmarkStart w:id="175" w:name="_Toc443547922"/>
      <w:r w:rsidRPr="007B7EA4">
        <w:t>Цели</w:t>
      </w:r>
      <w:bookmarkEnd w:id="175"/>
    </w:p>
    <w:p w:rsidR="007B7EA4" w:rsidRPr="007B7EA4" w:rsidRDefault="007B7EA4" w:rsidP="007B7EA4">
      <w:pPr>
        <w:numPr>
          <w:ilvl w:val="0"/>
          <w:numId w:val="38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Мы поддерживали соответствие ветки style с веткой master (с помощью rebase), теперь давайте сольем изменения style в ветку master.</w:t>
      </w:r>
    </w:p>
    <w:p w:rsidR="007B7EA4" w:rsidRPr="007B7EA4" w:rsidRDefault="007B7EA4" w:rsidP="008F7A92">
      <w:pPr>
        <w:pStyle w:val="2"/>
      </w:pPr>
      <w:bookmarkStart w:id="176" w:name="_Toc443547923"/>
      <w:r w:rsidRPr="008F7A92">
        <w:rPr>
          <w:rStyle w:val="a3"/>
          <w:i w:val="0"/>
          <w:iCs w:val="0"/>
        </w:rPr>
        <w:t>01</w:t>
      </w:r>
      <w:r w:rsidR="008F7A92" w:rsidRPr="00531F38">
        <w:rPr>
          <w:i/>
          <w:iCs/>
          <w:color w:val="ECF0F1"/>
        </w:rPr>
        <w:t xml:space="preserve"> </w:t>
      </w:r>
      <w:r w:rsidRPr="007B7EA4">
        <w:t>Слияние style в master</w:t>
      </w:r>
      <w:bookmarkEnd w:id="176"/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checkout master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merge style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checkout master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Switched to branch 'master'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merge style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Updating 6c0f848..6e6c76a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Fast-forward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index.html       |    2 +-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lib/style.css |    8 ++++++++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lib/hello.html   |    6 ++++--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3 files changed, 13 insertions(+), 3 deletions(-)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</w:t>
      </w: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create mode 100644 lib/style.css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Поскольку последний коммит ветки master прямо предшествует последнему коммиту ветки style, git может выполнить ускоренное слияние-перемотку. При быстрой перемотке вперед, git просто передвигает указатель вперед, таким образом указывая на тот же коммит, что и ветка style.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При быстрой перемотке конфликтов быть не может.</w:t>
      </w:r>
    </w:p>
    <w:p w:rsidR="007B7EA4" w:rsidRPr="007B7EA4" w:rsidRDefault="007B7EA4" w:rsidP="008F7A92">
      <w:pPr>
        <w:pStyle w:val="2"/>
      </w:pPr>
      <w:bookmarkStart w:id="177" w:name="_Toc443547924"/>
      <w:r w:rsidRPr="008F7A92">
        <w:rPr>
          <w:rStyle w:val="a3"/>
          <w:i w:val="0"/>
          <w:iCs w:val="0"/>
        </w:rPr>
        <w:t>02</w:t>
      </w:r>
      <w:r w:rsidR="008F7A92" w:rsidRPr="00531F38">
        <w:rPr>
          <w:i/>
          <w:iCs/>
          <w:color w:val="ECF0F1"/>
        </w:rPr>
        <w:t xml:space="preserve"> </w:t>
      </w:r>
      <w:r w:rsidRPr="007B7EA4">
        <w:t>Просмотрите логи</w:t>
      </w:r>
      <w:bookmarkEnd w:id="177"/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lastRenderedPageBreak/>
        <w:t>ВЫПОЛНИТЕ: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hist</w:t>
      </w:r>
    </w:p>
    <w:p w:rsidR="007B7EA4" w:rsidRPr="007B7EA4" w:rsidRDefault="007B7EA4" w:rsidP="007B7EA4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РЕЗУЛЬТАТ: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hist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6e6c76a 2011-03-09 | Updated index.html (HEAD, master, style)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1436f13 2011-03-09 | Hello uses style.css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59da9a7 2011-03-09 | Added css stylesheet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6c0f848 2011-03-09 | Added README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8029c07 2011-03-09 | Added index.html.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567948a 2011-03-09 | Moved hello.html to lib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6a78635 2011-03-09 | Add an author/email comment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fa3c141 2011-03-09 | Added HTML header (v1)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(v1-beta)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7B7EA4" w:rsidRPr="007B7EA4" w:rsidRDefault="007B7EA4" w:rsidP="007B7EA4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7B7EA4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7B7EA4" w:rsidRPr="007B7EA4" w:rsidRDefault="007B7EA4" w:rsidP="007B7EA4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B7EA4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ветки style и master идентичны.</w:t>
      </w:r>
    </w:p>
    <w:p w:rsidR="007B7EA4" w:rsidRDefault="007B7EA4">
      <w:r>
        <w:br w:type="page"/>
      </w:r>
    </w:p>
    <w:p w:rsidR="007B7EA4" w:rsidRDefault="007B7EA4" w:rsidP="008F7A92">
      <w:pPr>
        <w:pStyle w:val="1"/>
      </w:pPr>
      <w:bookmarkStart w:id="178" w:name="_Toc443547925"/>
      <w:r>
        <w:lastRenderedPageBreak/>
        <w:t>36. Несколько репозиториев</w:t>
      </w:r>
      <w:bookmarkEnd w:id="178"/>
    </w:p>
    <w:p w:rsidR="007B7EA4" w:rsidRDefault="007B7EA4" w:rsidP="007B7EA4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До сих пор мы работали с одним git репозиторием. Однако, git удается отлично работать с несколькими репозиториями. Эти дополнительные репозитории могут храниться локально, или доступ к ним может осуществляться через сетевое подключение.</w:t>
      </w:r>
    </w:p>
    <w:p w:rsidR="007B7EA4" w:rsidRDefault="007B7EA4" w:rsidP="007B7EA4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 следующем разделе мы создадим новый репозиторий с именем «cloned_hello». Мы покажем, как перемещать изменения из одного репозитория в другой и как разрешать конфликты, возникающие в результате работы с двумя репозиториями.</w:t>
      </w:r>
    </w:p>
    <w:p w:rsidR="007B7EA4" w:rsidRDefault="007B7EA4" w:rsidP="007B7EA4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noProof/>
          <w:color w:val="444444"/>
        </w:rPr>
        <w:drawing>
          <wp:inline distT="0" distB="0" distL="0" distR="0">
            <wp:extent cx="5057775" cy="2409825"/>
            <wp:effectExtent l="0" t="0" r="9525" b="9525"/>
            <wp:docPr id="1" name="Рисунок 1" descr="git_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_clo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EA4" w:rsidRDefault="007B7EA4" w:rsidP="007B7EA4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А пока что поработаем с локальными репозиториями (т.е. репозиториями, хранящимися на вашем локальном жестком диске), однако практически все, что вы узнаете в этом разделе, будет применяться к нескольким репозиториям, несмотря на то, хранятся ли они локально или являются публичными.</w:t>
      </w:r>
    </w:p>
    <w:p w:rsidR="007B7EA4" w:rsidRDefault="007B7EA4" w:rsidP="007B7EA4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44444"/>
        </w:rPr>
      </w:pPr>
      <w:r>
        <w:rPr>
          <w:rStyle w:val="caps"/>
          <w:rFonts w:ascii="Arial" w:hAnsi="Arial" w:cs="Arial"/>
          <w:b/>
          <w:bCs/>
          <w:color w:val="444444"/>
        </w:rPr>
        <w:t>Примечание</w:t>
      </w:r>
      <w:r>
        <w:rPr>
          <w:rStyle w:val="a6"/>
          <w:rFonts w:ascii="Arial" w:hAnsi="Arial" w:cs="Arial"/>
          <w:color w:val="444444"/>
        </w:rPr>
        <w:t>: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>Мы будем вносить изменения в обе копии наших репозиториев. Обращайте внимание на то, в каком репозитории вы находитесь на каждом шаге следующих уроках.</w:t>
      </w:r>
    </w:p>
    <w:p w:rsidR="008F7A92" w:rsidRDefault="008F7A92">
      <w:r>
        <w:br w:type="page"/>
      </w:r>
    </w:p>
    <w:p w:rsidR="008F7A92" w:rsidRPr="008F7A92" w:rsidRDefault="008F7A92" w:rsidP="008D5ABB">
      <w:pPr>
        <w:pStyle w:val="1"/>
      </w:pPr>
      <w:bookmarkStart w:id="179" w:name="_Toc443547926"/>
      <w:r w:rsidRPr="008F7A92">
        <w:lastRenderedPageBreak/>
        <w:t>37. Клонирование репозиториев</w:t>
      </w:r>
      <w:bookmarkEnd w:id="179"/>
    </w:p>
    <w:p w:rsidR="008F7A92" w:rsidRPr="008F7A92" w:rsidRDefault="008F7A92" w:rsidP="008D5ABB">
      <w:pPr>
        <w:pStyle w:val="2"/>
      </w:pPr>
      <w:bookmarkStart w:id="180" w:name="_Toc443547927"/>
      <w:r w:rsidRPr="008F7A92">
        <w:t>Цели</w:t>
      </w:r>
      <w:bookmarkEnd w:id="180"/>
    </w:p>
    <w:p w:rsidR="008F7A92" w:rsidRPr="008F7A92" w:rsidRDefault="008F7A92" w:rsidP="008F7A92">
      <w:pPr>
        <w:numPr>
          <w:ilvl w:val="0"/>
          <w:numId w:val="39"/>
        </w:numPr>
        <w:shd w:val="clear" w:color="auto" w:fill="FFFFFF"/>
        <w:spacing w:before="180" w:after="180" w:line="336" w:lineRule="atLeast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F7A92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делать копии репозиториев.</w:t>
      </w:r>
    </w:p>
    <w:p w:rsidR="008F7A92" w:rsidRPr="008F7A92" w:rsidRDefault="008F7A92" w:rsidP="008F7A92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F7A92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Если вы работаете в команде, последующие 12 глав довольно важны в понимании, т.к. вы почти всегда будете работать с клонированными репозиториями.</w:t>
      </w:r>
    </w:p>
    <w:p w:rsidR="008F7A92" w:rsidRPr="008F7A92" w:rsidRDefault="008F7A92" w:rsidP="008F7A92">
      <w:pPr>
        <w:pStyle w:val="2"/>
      </w:pPr>
      <w:bookmarkStart w:id="181" w:name="_Toc443547928"/>
      <w:r w:rsidRPr="008F7A92">
        <w:rPr>
          <w:rStyle w:val="a3"/>
          <w:i w:val="0"/>
          <w:iCs w:val="0"/>
        </w:rPr>
        <w:t>01</w:t>
      </w:r>
      <w:r w:rsidRPr="008D5ABB">
        <w:rPr>
          <w:i/>
          <w:iCs/>
          <w:color w:val="ECF0F1"/>
        </w:rPr>
        <w:t xml:space="preserve"> </w:t>
      </w:r>
      <w:r w:rsidRPr="008F7A92">
        <w:t>Перейдите в рабочий каталог</w:t>
      </w:r>
      <w:bookmarkEnd w:id="181"/>
    </w:p>
    <w:p w:rsidR="008F7A92" w:rsidRPr="008F7A92" w:rsidRDefault="008F7A92" w:rsidP="008F7A92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F7A92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Перейдите в рабочий каталог и сделайте клон вашего репозитория hello.</w:t>
      </w:r>
    </w:p>
    <w:p w:rsidR="008F7A92" w:rsidRPr="008F7A92" w:rsidRDefault="008F7A92" w:rsidP="008F7A92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8F7A92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8F7A92" w:rsidRPr="008F7A92" w:rsidRDefault="008F7A92" w:rsidP="008F7A92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8F7A92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cd ..</w:t>
      </w:r>
    </w:p>
    <w:p w:rsidR="008F7A92" w:rsidRPr="008F7A92" w:rsidRDefault="008F7A92" w:rsidP="008F7A92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8F7A92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pwd</w:t>
      </w:r>
    </w:p>
    <w:p w:rsidR="008F7A92" w:rsidRPr="008F7A92" w:rsidRDefault="008F7A92" w:rsidP="008F7A92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8F7A92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ls</w:t>
      </w:r>
    </w:p>
    <w:p w:rsidR="008F7A92" w:rsidRPr="008F7A92" w:rsidRDefault="008F7A92" w:rsidP="008F7A92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8F7A92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Примечание: Сейчас мы находимся в рабочем каталоге.</w:t>
      </w:r>
    </w:p>
    <w:p w:rsidR="008F7A92" w:rsidRPr="008F7A92" w:rsidRDefault="008F7A92" w:rsidP="008F7A92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8F7A92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8F7A92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8F7A92" w:rsidRPr="008F7A92" w:rsidRDefault="008F7A92" w:rsidP="008F7A92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8F7A92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cd ..</w:t>
      </w:r>
    </w:p>
    <w:p w:rsidR="008F7A92" w:rsidRPr="008F7A92" w:rsidRDefault="008F7A92" w:rsidP="008F7A92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8F7A92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pwd</w:t>
      </w:r>
    </w:p>
    <w:p w:rsidR="008F7A92" w:rsidRPr="008F7A92" w:rsidRDefault="008F7A92" w:rsidP="008F7A92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8F7A92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/Users/alex/Documents/Presentations/githowto/auto</w:t>
      </w:r>
    </w:p>
    <w:p w:rsidR="008F7A92" w:rsidRPr="008F7A92" w:rsidRDefault="008F7A92" w:rsidP="008F7A92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8F7A92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$ ls</w:t>
      </w:r>
    </w:p>
    <w:p w:rsidR="008F7A92" w:rsidRPr="008F7A92" w:rsidRDefault="008F7A92" w:rsidP="008F7A92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8F7A92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hello</w:t>
      </w:r>
    </w:p>
    <w:p w:rsidR="008F7A92" w:rsidRPr="008F7A92" w:rsidRDefault="008F7A92" w:rsidP="008F7A92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F7A92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 этот момент вы должны находиться в «рабочем» каталоге. Здесь должен быть единственный репозиторий под названием «hello».</w:t>
      </w:r>
    </w:p>
    <w:p w:rsidR="008F7A92" w:rsidRPr="008F7A92" w:rsidRDefault="008F7A92" w:rsidP="008F7A92">
      <w:pPr>
        <w:pStyle w:val="2"/>
      </w:pPr>
      <w:bookmarkStart w:id="182" w:name="_Toc443547929"/>
      <w:r w:rsidRPr="008F7A92">
        <w:rPr>
          <w:rStyle w:val="a3"/>
          <w:i w:val="0"/>
          <w:iCs w:val="0"/>
        </w:rPr>
        <w:t>02</w:t>
      </w:r>
      <w:r w:rsidRPr="008D5ABB">
        <w:rPr>
          <w:i/>
          <w:iCs/>
          <w:color w:val="ECF0F1"/>
        </w:rPr>
        <w:t xml:space="preserve"> </w:t>
      </w:r>
      <w:r w:rsidRPr="008F7A92">
        <w:t>Создайте клон репозитория hello</w:t>
      </w:r>
      <w:bookmarkEnd w:id="182"/>
    </w:p>
    <w:p w:rsidR="008F7A92" w:rsidRPr="008F7A92" w:rsidRDefault="008F7A92" w:rsidP="008F7A92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F7A92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Давайте создадим клон репозитория.</w:t>
      </w:r>
    </w:p>
    <w:p w:rsidR="008F7A92" w:rsidRPr="008F7A92" w:rsidRDefault="008F7A92" w:rsidP="008F7A92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8F7A92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8F7A92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8F7A92" w:rsidRPr="008F7A92" w:rsidRDefault="008F7A92" w:rsidP="008F7A92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8F7A92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 clone hello cloned_hello</w:t>
      </w:r>
    </w:p>
    <w:p w:rsidR="008F7A92" w:rsidRPr="008F7A92" w:rsidRDefault="008F7A92" w:rsidP="008F7A92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8F7A92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ls</w:t>
      </w:r>
    </w:p>
    <w:p w:rsidR="008F7A92" w:rsidRPr="008F7A92" w:rsidRDefault="008F7A92" w:rsidP="008F7A92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8F7A92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8F7A92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8F7A92" w:rsidRPr="008F7A92" w:rsidRDefault="008F7A92" w:rsidP="008F7A92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8F7A92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git clone hello cloned_hello</w:t>
      </w:r>
    </w:p>
    <w:p w:rsidR="008F7A92" w:rsidRPr="008F7A92" w:rsidRDefault="008F7A92" w:rsidP="008F7A92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8F7A92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>Cloning into cloned_hello...</w:t>
      </w:r>
    </w:p>
    <w:p w:rsidR="008F7A92" w:rsidRPr="008F7A92" w:rsidRDefault="008F7A92" w:rsidP="008F7A92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8F7A92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done.</w:t>
      </w:r>
    </w:p>
    <w:p w:rsidR="008F7A92" w:rsidRPr="008F7A92" w:rsidRDefault="008F7A92" w:rsidP="008F7A92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8F7A92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$ ls</w:t>
      </w:r>
    </w:p>
    <w:p w:rsidR="008F7A92" w:rsidRPr="008F7A92" w:rsidRDefault="008F7A92" w:rsidP="008F7A92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8F7A92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cloned_hello</w:t>
      </w:r>
    </w:p>
    <w:p w:rsidR="008F7A92" w:rsidRPr="008F7A92" w:rsidRDefault="008F7A92" w:rsidP="008F7A92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8F7A92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hello</w:t>
      </w:r>
    </w:p>
    <w:p w:rsidR="008F7A92" w:rsidRPr="008F7A92" w:rsidRDefault="008F7A92" w:rsidP="008F7A92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F7A92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 вашем рабочем каталоге теперь должно быть два репозитория: оригинальный репозиторий «hello» и клонированный репозиторий «cloned_hello»</w:t>
      </w:r>
    </w:p>
    <w:p w:rsidR="008F7A92" w:rsidRDefault="008F7A92">
      <w:r>
        <w:br w:type="page"/>
      </w:r>
    </w:p>
    <w:p w:rsidR="008F7A92" w:rsidRDefault="008F7A92" w:rsidP="008F7A92">
      <w:pPr>
        <w:pStyle w:val="1"/>
      </w:pPr>
      <w:bookmarkStart w:id="183" w:name="_Toc443547930"/>
      <w:r>
        <w:lastRenderedPageBreak/>
        <w:t>38. Просмотр клонированного репозитория</w:t>
      </w:r>
      <w:bookmarkEnd w:id="183"/>
    </w:p>
    <w:p w:rsidR="008F7A92" w:rsidRDefault="008F7A92" w:rsidP="008F7A92">
      <w:pPr>
        <w:pStyle w:val="3"/>
      </w:pPr>
      <w:bookmarkStart w:id="184" w:name="_Toc443547931"/>
      <w:r>
        <w:t>Цели</w:t>
      </w:r>
      <w:bookmarkEnd w:id="184"/>
    </w:p>
    <w:p w:rsidR="008F7A92" w:rsidRDefault="008F7A92" w:rsidP="008F7A92">
      <w:pPr>
        <w:numPr>
          <w:ilvl w:val="0"/>
          <w:numId w:val="40"/>
        </w:numPr>
        <w:shd w:val="clear" w:color="auto" w:fill="FFFFFF"/>
        <w:spacing w:before="180" w:after="180" w:line="336" w:lineRule="atLeast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>Узнать о ветках в удаленных репозиториях.</w:t>
      </w:r>
    </w:p>
    <w:p w:rsidR="008F7A92" w:rsidRDefault="008F7A92" w:rsidP="008F7A92">
      <w:pPr>
        <w:pStyle w:val="2"/>
      </w:pPr>
      <w:bookmarkStart w:id="185" w:name="_Toc443547932"/>
      <w:r w:rsidRPr="008F7A92">
        <w:rPr>
          <w:rStyle w:val="a3"/>
        </w:rPr>
        <w:t>01</w:t>
      </w:r>
      <w:r w:rsidRPr="008D5ABB">
        <w:rPr>
          <w:rStyle w:val="a3"/>
          <w:sz w:val="48"/>
          <w:szCs w:val="48"/>
        </w:rPr>
        <w:t xml:space="preserve"> </w:t>
      </w:r>
      <w:r>
        <w:t>Посмотрите на клонированный репозиторий</w:t>
      </w:r>
      <w:bookmarkEnd w:id="185"/>
    </w:p>
    <w:p w:rsidR="008F7A92" w:rsidRDefault="008F7A92" w:rsidP="008F7A92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Давайте взглянем на клонированный репозиторий.</w:t>
      </w:r>
    </w:p>
    <w:p w:rsidR="008F7A92" w:rsidRDefault="008F7A92" w:rsidP="008F7A9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</w:rPr>
      </w:pPr>
      <w:r>
        <w:rPr>
          <w:rFonts w:ascii="Consolas" w:hAnsi="Consolas" w:cs="Consolas"/>
          <w:color w:val="444444"/>
          <w:sz w:val="24"/>
          <w:szCs w:val="24"/>
        </w:rPr>
        <w:t>cd cloned_hello</w:t>
      </w:r>
    </w:p>
    <w:p w:rsid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</w:rPr>
      </w:pPr>
      <w:r>
        <w:rPr>
          <w:rFonts w:ascii="Consolas" w:hAnsi="Consolas" w:cs="Consolas"/>
          <w:color w:val="444444"/>
          <w:sz w:val="24"/>
          <w:szCs w:val="24"/>
        </w:rPr>
        <w:t>ls</w:t>
      </w:r>
    </w:p>
    <w:p w:rsidR="008F7A92" w:rsidRDefault="008F7A92" w:rsidP="008F7A9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РЕЗУЛЬТАТ: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$ cd cloned_hello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$ ls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README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index.html</w:t>
      </w:r>
    </w:p>
    <w:p w:rsid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</w:rPr>
      </w:pPr>
      <w:r>
        <w:rPr>
          <w:rFonts w:ascii="Consolas" w:hAnsi="Consolas" w:cs="Consolas"/>
          <w:color w:val="444444"/>
          <w:sz w:val="24"/>
          <w:szCs w:val="24"/>
        </w:rPr>
        <w:t>lib</w:t>
      </w:r>
    </w:p>
    <w:p w:rsidR="008F7A92" w:rsidRDefault="008F7A92" w:rsidP="008F7A92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Вы увидите список всех файлов на верхнем уровне оригинального репозитория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HTML1"/>
          <w:rFonts w:ascii="Consolas" w:hAnsi="Consolas" w:cs="Consolas"/>
          <w:color w:val="444444"/>
          <w:sz w:val="24"/>
          <w:szCs w:val="24"/>
          <w:shd w:val="clear" w:color="auto" w:fill="EEEEEE"/>
        </w:rPr>
        <w:t>README</w:t>
      </w:r>
      <w:r>
        <w:rPr>
          <w:rFonts w:ascii="Arial" w:hAnsi="Arial" w:cs="Arial"/>
          <w:color w:val="444444"/>
        </w:rPr>
        <w:t>,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HTML1"/>
          <w:rFonts w:ascii="Consolas" w:hAnsi="Consolas" w:cs="Consolas"/>
          <w:color w:val="444444"/>
          <w:sz w:val="24"/>
          <w:szCs w:val="24"/>
          <w:shd w:val="clear" w:color="auto" w:fill="EEEEEE"/>
        </w:rPr>
        <w:t>index.html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>и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HTML1"/>
          <w:rFonts w:ascii="Consolas" w:hAnsi="Consolas" w:cs="Consolas"/>
          <w:color w:val="444444"/>
          <w:sz w:val="24"/>
          <w:szCs w:val="24"/>
          <w:shd w:val="clear" w:color="auto" w:fill="EEEEEE"/>
        </w:rPr>
        <w:t>lib</w:t>
      </w:r>
      <w:r>
        <w:rPr>
          <w:rFonts w:ascii="Arial" w:hAnsi="Arial" w:cs="Arial"/>
          <w:color w:val="444444"/>
        </w:rPr>
        <w:t>).</w:t>
      </w:r>
    </w:p>
    <w:p w:rsidR="008F7A92" w:rsidRDefault="008F7A92" w:rsidP="008F7A92">
      <w:pPr>
        <w:pStyle w:val="2"/>
      </w:pPr>
      <w:bookmarkStart w:id="186" w:name="_Toc443547933"/>
      <w:r w:rsidRPr="008F7A92">
        <w:rPr>
          <w:rStyle w:val="a3"/>
        </w:rPr>
        <w:t>02</w:t>
      </w:r>
      <w:r w:rsidRPr="008D5ABB">
        <w:rPr>
          <w:rStyle w:val="a3"/>
          <w:sz w:val="48"/>
          <w:szCs w:val="48"/>
        </w:rPr>
        <w:t xml:space="preserve"> </w:t>
      </w:r>
      <w:r>
        <w:t>Просмотрите историю репозитория</w:t>
      </w:r>
      <w:bookmarkEnd w:id="186"/>
    </w:p>
    <w:p w:rsidR="008F7A92" w:rsidRDefault="008F7A92" w:rsidP="008F7A9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</w:rPr>
      </w:pPr>
      <w:r>
        <w:rPr>
          <w:rFonts w:ascii="Consolas" w:hAnsi="Consolas" w:cs="Consolas"/>
          <w:color w:val="444444"/>
          <w:sz w:val="24"/>
          <w:szCs w:val="24"/>
        </w:rPr>
        <w:t>git hist --all</w:t>
      </w:r>
    </w:p>
    <w:p w:rsidR="008F7A92" w:rsidRPr="008D5ABB" w:rsidRDefault="008F7A92" w:rsidP="008F7A9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8D5ABB">
        <w:rPr>
          <w:rFonts w:ascii="Arial" w:hAnsi="Arial" w:cs="Arial"/>
          <w:caps/>
          <w:color w:val="FFFFFF"/>
          <w:lang w:val="en-US"/>
        </w:rPr>
        <w:t>:</w:t>
      </w:r>
    </w:p>
    <w:p w:rsidR="008F7A92" w:rsidRPr="008D5ABB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D5ABB">
        <w:rPr>
          <w:rFonts w:ascii="Consolas" w:hAnsi="Consolas" w:cs="Consolas"/>
          <w:color w:val="444444"/>
          <w:sz w:val="24"/>
          <w:szCs w:val="24"/>
          <w:lang w:val="en-US"/>
        </w:rPr>
        <w:t>$ git hist --all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* 6e6c76a 2011-03-09 | Updated index.html (HEAD, origin/master, origin/style, origin/HEAD, master) [Alexander Shvets]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* 1436f13 2011-03-09 | Hello uses style.css [Alexander Shvets]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* 59da9a7 2011-03-09 | Added css stylesheet [Alexander Shvets]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* 6c0f848 2011-03-09 | Added README [Alexander Shvets]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lastRenderedPageBreak/>
        <w:t>* 8029c07 2011-03-09 | Added index.html. [Alexander Shvets]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* 567948a 2011-03-09 | Moved hello.html to lib [Alexander Shvets]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* 6a78635 2011-03-09 | Add an author/email comment [Alexander Shvets]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* fa3c141 2011-03-09 | Added HTML header (v1) [Alexander Shvets]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* 8c32287 2011-03-09 | Added standard HTML page tags (v1-beta) [Alexander Shvets]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* 43628f7 2011-03-09 | Added h1 tag [Alexander Shvets]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* 911e8c9 2011-03-09 | First Commit [Alexander Shvets]</w:t>
      </w:r>
    </w:p>
    <w:p w:rsidR="008F7A92" w:rsidRDefault="008F7A92" w:rsidP="008F7A92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Вы увидите список всех коммитов в новый репозиторий, и он должен (более или менее) совпадать с историей коммитов в оригинальном репозитории. Единственная разница должна быть в названиях веток.</w:t>
      </w:r>
    </w:p>
    <w:p w:rsidR="008F7A92" w:rsidRDefault="008F7A92" w:rsidP="008F7A92">
      <w:pPr>
        <w:pStyle w:val="2"/>
      </w:pPr>
      <w:bookmarkStart w:id="187" w:name="_Toc443547934"/>
      <w:r w:rsidRPr="008F7A92">
        <w:rPr>
          <w:rStyle w:val="a3"/>
        </w:rPr>
        <w:t>03</w:t>
      </w:r>
      <w:r w:rsidRPr="008D5ABB">
        <w:rPr>
          <w:rStyle w:val="a3"/>
          <w:sz w:val="48"/>
          <w:szCs w:val="48"/>
        </w:rPr>
        <w:t xml:space="preserve"> </w:t>
      </w:r>
      <w:r>
        <w:t>Удаленные ветки</w:t>
      </w:r>
      <w:bookmarkEnd w:id="187"/>
    </w:p>
    <w:p w:rsidR="008F7A92" w:rsidRDefault="008F7A92" w:rsidP="008F7A92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Вы увидите ветку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a6"/>
          <w:rFonts w:ascii="Arial" w:hAnsi="Arial" w:cs="Arial"/>
          <w:color w:val="444444"/>
        </w:rPr>
        <w:t>master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>(</w:t>
      </w:r>
      <w:r>
        <w:rPr>
          <w:rStyle w:val="caps"/>
          <w:rFonts w:ascii="Arial" w:hAnsi="Arial" w:cs="Arial"/>
          <w:b/>
          <w:bCs/>
          <w:color w:val="444444"/>
        </w:rPr>
        <w:t>HEAD</w:t>
      </w:r>
      <w:r>
        <w:rPr>
          <w:rFonts w:ascii="Arial" w:hAnsi="Arial" w:cs="Arial"/>
          <w:color w:val="444444"/>
        </w:rPr>
        <w:t>) в списке истории. Вы также увидите ветки со странными именами (</w:t>
      </w:r>
      <w:r>
        <w:rPr>
          <w:rStyle w:val="a6"/>
          <w:rFonts w:ascii="Arial" w:hAnsi="Arial" w:cs="Arial"/>
          <w:color w:val="444444"/>
        </w:rPr>
        <w:t>origin/master</w:t>
      </w:r>
      <w:r>
        <w:rPr>
          <w:rFonts w:ascii="Arial" w:hAnsi="Arial" w:cs="Arial"/>
          <w:color w:val="444444"/>
        </w:rPr>
        <w:t>,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a6"/>
          <w:rFonts w:ascii="Arial" w:hAnsi="Arial" w:cs="Arial"/>
          <w:color w:val="444444"/>
        </w:rPr>
        <w:t>origin/style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>и</w:t>
      </w:r>
      <w:r>
        <w:rPr>
          <w:rStyle w:val="a6"/>
          <w:rFonts w:ascii="Arial" w:hAnsi="Arial" w:cs="Arial"/>
          <w:color w:val="444444"/>
        </w:rPr>
        <w:t>origin/</w:t>
      </w:r>
      <w:r>
        <w:rPr>
          <w:rStyle w:val="caps"/>
          <w:rFonts w:ascii="Arial" w:hAnsi="Arial" w:cs="Arial"/>
          <w:b/>
          <w:bCs/>
          <w:color w:val="444444"/>
        </w:rPr>
        <w:t>HEAD</w:t>
      </w:r>
      <w:r>
        <w:rPr>
          <w:rFonts w:ascii="Arial" w:hAnsi="Arial" w:cs="Arial"/>
          <w:color w:val="444444"/>
        </w:rPr>
        <w:t>). Мы поговорим о них чуть позже.</w:t>
      </w:r>
    </w:p>
    <w:p w:rsidR="008F7A92" w:rsidRDefault="008F7A92">
      <w:r>
        <w:br w:type="page"/>
      </w:r>
    </w:p>
    <w:p w:rsidR="008F7A92" w:rsidRDefault="008F7A92" w:rsidP="008F7A92">
      <w:pPr>
        <w:pStyle w:val="1"/>
      </w:pPr>
      <w:bookmarkStart w:id="188" w:name="_Toc443547935"/>
      <w:r>
        <w:lastRenderedPageBreak/>
        <w:t>39. Что такое origin?</w:t>
      </w:r>
      <w:bookmarkEnd w:id="188"/>
    </w:p>
    <w:p w:rsidR="008F7A92" w:rsidRDefault="008F7A92" w:rsidP="008F7A92">
      <w:pPr>
        <w:pStyle w:val="3"/>
      </w:pPr>
      <w:bookmarkStart w:id="189" w:name="_Toc443547936"/>
      <w:r>
        <w:t>Цели</w:t>
      </w:r>
      <w:bookmarkEnd w:id="189"/>
    </w:p>
    <w:p w:rsidR="008F7A92" w:rsidRDefault="008F7A92" w:rsidP="008F7A92">
      <w:pPr>
        <w:numPr>
          <w:ilvl w:val="0"/>
          <w:numId w:val="41"/>
        </w:numPr>
        <w:shd w:val="clear" w:color="auto" w:fill="FFFFFF"/>
        <w:spacing w:before="180" w:after="180" w:line="336" w:lineRule="atLeast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>Узнать об именах удаленных репозиториев.</w:t>
      </w:r>
    </w:p>
    <w:p w:rsidR="008F7A92" w:rsidRPr="008F7A92" w:rsidRDefault="008F7A92" w:rsidP="008F7A9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8F7A92">
        <w:rPr>
          <w:rFonts w:ascii="Arial" w:hAnsi="Arial" w:cs="Arial"/>
          <w:caps/>
          <w:color w:val="FFFFFF"/>
          <w:lang w:val="en-US"/>
        </w:rPr>
        <w:t>: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git remote</w:t>
      </w:r>
    </w:p>
    <w:p w:rsidR="008F7A92" w:rsidRPr="008F7A92" w:rsidRDefault="008F7A92" w:rsidP="008F7A9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8F7A92">
        <w:rPr>
          <w:rFonts w:ascii="Arial" w:hAnsi="Arial" w:cs="Arial"/>
          <w:caps/>
          <w:color w:val="FFFFFF"/>
          <w:lang w:val="en-US"/>
        </w:rPr>
        <w:t>: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$ git remote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origin</w:t>
      </w:r>
    </w:p>
    <w:p w:rsidR="008F7A92" w:rsidRDefault="008F7A92" w:rsidP="008F7A92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Мы видим, что клонированный репозиторий знает об имени по умолчанию удаленного репозитория. Давайте посмотрим, можем ли мы получить более подробную информацию об имени по умолчанию:</w:t>
      </w:r>
    </w:p>
    <w:p w:rsidR="008F7A92" w:rsidRPr="008F7A92" w:rsidRDefault="008F7A92" w:rsidP="008F7A9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8F7A92">
        <w:rPr>
          <w:rFonts w:ascii="Arial" w:hAnsi="Arial" w:cs="Arial"/>
          <w:caps/>
          <w:color w:val="FFFFFF"/>
          <w:lang w:val="en-US"/>
        </w:rPr>
        <w:t>: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git remote show origin</w:t>
      </w:r>
    </w:p>
    <w:p w:rsidR="008F7A92" w:rsidRPr="008F7A92" w:rsidRDefault="008F7A92" w:rsidP="008F7A9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8F7A92">
        <w:rPr>
          <w:rFonts w:ascii="Arial" w:hAnsi="Arial" w:cs="Arial"/>
          <w:caps/>
          <w:color w:val="FFFFFF"/>
          <w:lang w:val="en-US"/>
        </w:rPr>
        <w:t>: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$ git remote show origin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* remote origin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 xml:space="preserve">  Fetch URL: /Users/alex/Documents/Presentations/githowto/auto/hello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 xml:space="preserve">  Push  URL: /Users/alex/Documents/Presentations/githowto/auto/hello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 xml:space="preserve">  HEAD branch (remote HEAD is ambiguous, may be one of the following):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 xml:space="preserve">    style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 xml:space="preserve">    master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 xml:space="preserve">  Remote branches: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 xml:space="preserve">    style  tracked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 xml:space="preserve">    master tracked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 xml:space="preserve">  Local branch configured for 'git pull':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 xml:space="preserve">    master merges with remote master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 xml:space="preserve">  Local ref configured for 'git push':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lastRenderedPageBreak/>
        <w:t xml:space="preserve">    master pushes to master (up to date)</w:t>
      </w:r>
    </w:p>
    <w:p w:rsidR="008F7A92" w:rsidRDefault="008F7A92" w:rsidP="008F7A92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Мы видим, что «имя по умолчанию» удаленного репозитория – оригинальное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a6"/>
          <w:rFonts w:ascii="Arial" w:hAnsi="Arial" w:cs="Arial"/>
          <w:color w:val="444444"/>
        </w:rPr>
        <w:t>hello</w:t>
      </w:r>
      <w:r>
        <w:rPr>
          <w:rFonts w:ascii="Arial" w:hAnsi="Arial" w:cs="Arial"/>
          <w:color w:val="444444"/>
        </w:rPr>
        <w:t>. Удаленные репозитории обычно размещаются на отдельной машине, возможно, централизованном сервере. Однако, как мы видим здесь, они могут с тем же успехом указывать на репозиторий на той же машине. Нет ничего особенного в «имени по умолчанию», однако существует традиция использовать «имя по умолчанию» на первичном централизованном репозитории (если таковой имеется).</w:t>
      </w:r>
    </w:p>
    <w:p w:rsidR="008F7A92" w:rsidRDefault="008F7A92">
      <w:r>
        <w:br w:type="page"/>
      </w:r>
    </w:p>
    <w:p w:rsidR="008F7A92" w:rsidRDefault="008F7A92" w:rsidP="008F7A92">
      <w:pPr>
        <w:pStyle w:val="1"/>
      </w:pPr>
      <w:bookmarkStart w:id="190" w:name="_Toc443547937"/>
      <w:r>
        <w:lastRenderedPageBreak/>
        <w:t>40. Удаленные ветки</w:t>
      </w:r>
      <w:bookmarkEnd w:id="190"/>
    </w:p>
    <w:p w:rsidR="008F7A92" w:rsidRDefault="008F7A92" w:rsidP="008F7A92">
      <w:pPr>
        <w:pStyle w:val="3"/>
      </w:pPr>
      <w:bookmarkStart w:id="191" w:name="_Toc443547938"/>
      <w:r>
        <w:t>Цели</w:t>
      </w:r>
      <w:bookmarkEnd w:id="191"/>
    </w:p>
    <w:p w:rsidR="008F7A92" w:rsidRDefault="008F7A92" w:rsidP="008F7A92">
      <w:pPr>
        <w:numPr>
          <w:ilvl w:val="0"/>
          <w:numId w:val="42"/>
        </w:numPr>
        <w:shd w:val="clear" w:color="auto" w:fill="FFFFFF"/>
        <w:spacing w:before="180" w:after="180" w:line="336" w:lineRule="atLeast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>Узнать о локальных и удаленных ветках</w:t>
      </w:r>
    </w:p>
    <w:p w:rsidR="008F7A92" w:rsidRDefault="008F7A92" w:rsidP="008F7A92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Давайте посмотрим на ветки, доступные в нашем клонированном репозитории.</w:t>
      </w:r>
    </w:p>
    <w:p w:rsidR="008F7A92" w:rsidRPr="008F7A92" w:rsidRDefault="008F7A92" w:rsidP="008F7A9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8F7A92">
        <w:rPr>
          <w:rFonts w:ascii="Arial" w:hAnsi="Arial" w:cs="Arial"/>
          <w:caps/>
          <w:color w:val="FFFFFF"/>
          <w:lang w:val="en-US"/>
        </w:rPr>
        <w:t>: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git branch</w:t>
      </w:r>
    </w:p>
    <w:p w:rsidR="008F7A92" w:rsidRPr="008F7A92" w:rsidRDefault="008F7A92" w:rsidP="008F7A9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8F7A92">
        <w:rPr>
          <w:rFonts w:ascii="Arial" w:hAnsi="Arial" w:cs="Arial"/>
          <w:caps/>
          <w:color w:val="FFFFFF"/>
          <w:lang w:val="en-US"/>
        </w:rPr>
        <w:t>: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$ git branch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* master</w:t>
      </w:r>
    </w:p>
    <w:p w:rsidR="008F7A92" w:rsidRDefault="008F7A92" w:rsidP="008F7A92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Как мы видим, в списке только ветка master. Где ветка style? Команда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a6"/>
          <w:rFonts w:ascii="Arial" w:hAnsi="Arial" w:cs="Arial"/>
          <w:color w:val="444444"/>
        </w:rPr>
        <w:t>git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a6"/>
          <w:rFonts w:ascii="Arial" w:hAnsi="Arial" w:cs="Arial"/>
          <w:color w:val="444444"/>
        </w:rPr>
        <w:t>branch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>выводит только список локальных веток по умолчанию.</w:t>
      </w:r>
    </w:p>
    <w:p w:rsidR="008F7A92" w:rsidRDefault="008F7A92" w:rsidP="008F7A92">
      <w:pPr>
        <w:pStyle w:val="2"/>
      </w:pPr>
      <w:bookmarkStart w:id="192" w:name="_Toc443547939"/>
      <w:r w:rsidRPr="008F7A92">
        <w:rPr>
          <w:rStyle w:val="a3"/>
        </w:rPr>
        <w:t>01</w:t>
      </w:r>
      <w:r w:rsidRPr="008D5ABB">
        <w:rPr>
          <w:rStyle w:val="a3"/>
          <w:sz w:val="48"/>
          <w:szCs w:val="48"/>
        </w:rPr>
        <w:t xml:space="preserve"> </w:t>
      </w:r>
      <w:r>
        <w:t>Список удаленных веток</w:t>
      </w:r>
      <w:bookmarkEnd w:id="192"/>
    </w:p>
    <w:p w:rsidR="008F7A92" w:rsidRDefault="008F7A92" w:rsidP="008F7A92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Для того, чтобы увидеть все ветки, попробуйте следующую команду:</w:t>
      </w:r>
    </w:p>
    <w:p w:rsidR="008F7A92" w:rsidRDefault="008F7A92" w:rsidP="008F7A9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</w:rPr>
      </w:pPr>
      <w:r>
        <w:rPr>
          <w:rFonts w:ascii="Consolas" w:hAnsi="Consolas" w:cs="Consolas"/>
          <w:color w:val="444444"/>
          <w:sz w:val="24"/>
          <w:szCs w:val="24"/>
        </w:rPr>
        <w:t>git branch -a</w:t>
      </w:r>
    </w:p>
    <w:p w:rsidR="008F7A92" w:rsidRDefault="008F7A92" w:rsidP="008F7A9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РЕЗУЛЬТАТ: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$ git branch -a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* master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 xml:space="preserve">  remotes/origin/HEAD -&gt; origin/master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 xml:space="preserve">  remotes/origin/style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 xml:space="preserve">  remotes/origin/master</w:t>
      </w:r>
    </w:p>
    <w:p w:rsidR="008F7A92" w:rsidRDefault="008F7A92" w:rsidP="008F7A92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Git выводит все коммиты в оригинальный репозиторий, но ветки в удаленном репозитории не рассматриваются как локальные. Если мы хотим собственную ветку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a6"/>
          <w:rFonts w:ascii="Arial" w:hAnsi="Arial" w:cs="Arial"/>
          <w:color w:val="444444"/>
        </w:rPr>
        <w:t>style</w:t>
      </w:r>
      <w:r>
        <w:rPr>
          <w:rFonts w:ascii="Arial" w:hAnsi="Arial" w:cs="Arial"/>
          <w:color w:val="444444"/>
        </w:rPr>
        <w:t>, мы должны сами ее создать. Через минуту вы увидите, как это делается.</w:t>
      </w:r>
    </w:p>
    <w:p w:rsidR="008F7A92" w:rsidRDefault="008F7A92">
      <w:r>
        <w:br w:type="page"/>
      </w:r>
    </w:p>
    <w:p w:rsidR="008F7A92" w:rsidRDefault="008F7A92" w:rsidP="008F7A92">
      <w:pPr>
        <w:pStyle w:val="1"/>
      </w:pPr>
      <w:bookmarkStart w:id="193" w:name="_Toc443547940"/>
      <w:r>
        <w:lastRenderedPageBreak/>
        <w:t>41. Изменение оригинального репозитория</w:t>
      </w:r>
      <w:bookmarkEnd w:id="193"/>
    </w:p>
    <w:p w:rsidR="008F7A92" w:rsidRDefault="008F7A92" w:rsidP="008F7A92">
      <w:pPr>
        <w:pStyle w:val="3"/>
      </w:pPr>
      <w:bookmarkStart w:id="194" w:name="_Toc443547941"/>
      <w:r>
        <w:t>Цели</w:t>
      </w:r>
      <w:bookmarkEnd w:id="194"/>
    </w:p>
    <w:p w:rsidR="008F7A92" w:rsidRDefault="008F7A92" w:rsidP="008F7A92">
      <w:pPr>
        <w:numPr>
          <w:ilvl w:val="0"/>
          <w:numId w:val="43"/>
        </w:numPr>
        <w:shd w:val="clear" w:color="auto" w:fill="FFFFFF"/>
        <w:spacing w:before="180" w:after="180" w:line="336" w:lineRule="atLeast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>Внести некоторые изменения в оригинальный репозиторий, чтобы затем попытаться извлечь и слить изменения из удаленной ветки в текущую</w:t>
      </w:r>
    </w:p>
    <w:p w:rsidR="008F7A92" w:rsidRDefault="008F7A92" w:rsidP="008F7A92">
      <w:pPr>
        <w:pStyle w:val="2"/>
      </w:pPr>
      <w:bookmarkStart w:id="195" w:name="_Toc443547942"/>
      <w:r w:rsidRPr="008F7A92">
        <w:rPr>
          <w:rStyle w:val="a3"/>
        </w:rPr>
        <w:t>01</w:t>
      </w:r>
      <w:r w:rsidRPr="008F7A92">
        <w:rPr>
          <w:rStyle w:val="a3"/>
          <w:sz w:val="48"/>
          <w:szCs w:val="48"/>
        </w:rPr>
        <w:t xml:space="preserve"> </w:t>
      </w:r>
      <w:r>
        <w:t>Внесите изменения в оригинальный репозиторий</w:t>
      </w:r>
      <w:r>
        <w:rPr>
          <w:rStyle w:val="apple-converted-space"/>
          <w:sz w:val="48"/>
          <w:szCs w:val="48"/>
        </w:rPr>
        <w:t> </w:t>
      </w:r>
      <w:r>
        <w:rPr>
          <w:rStyle w:val="a6"/>
          <w:b/>
          <w:bCs/>
          <w:sz w:val="48"/>
          <w:szCs w:val="48"/>
        </w:rPr>
        <w:t>hello</w:t>
      </w:r>
      <w:bookmarkEnd w:id="195"/>
    </w:p>
    <w:p w:rsidR="008F7A92" w:rsidRPr="008F7A92" w:rsidRDefault="008F7A92" w:rsidP="008F7A9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8F7A92">
        <w:rPr>
          <w:rFonts w:ascii="Arial" w:hAnsi="Arial" w:cs="Arial"/>
          <w:caps/>
          <w:color w:val="FFFFFF"/>
          <w:lang w:val="en-US"/>
        </w:rPr>
        <w:t>: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cd ../hello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# (You should be in the original hello repository now)</w:t>
      </w:r>
    </w:p>
    <w:p w:rsidR="008F7A92" w:rsidRDefault="008F7A92" w:rsidP="008F7A92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FF0000"/>
        </w:rPr>
      </w:pPr>
      <w:r>
        <w:rPr>
          <w:rStyle w:val="caps"/>
          <w:rFonts w:ascii="Arial" w:hAnsi="Arial" w:cs="Arial"/>
          <w:b/>
          <w:bCs/>
          <w:color w:val="FF0000"/>
        </w:rPr>
        <w:t>Примечание</w:t>
      </w:r>
      <w:r>
        <w:rPr>
          <w:rStyle w:val="a6"/>
          <w:rFonts w:ascii="Arial" w:hAnsi="Arial" w:cs="Arial"/>
          <w:color w:val="FF0000"/>
        </w:rPr>
        <w:t>: Сейчас мы находимся в репозитории</w:t>
      </w:r>
      <w:r>
        <w:rPr>
          <w:rStyle w:val="apple-converted-space"/>
          <w:rFonts w:ascii="Arial" w:hAnsi="Arial" w:cs="Arial"/>
          <w:b/>
          <w:bCs/>
          <w:color w:val="FF0000"/>
        </w:rPr>
        <w:t> </w:t>
      </w:r>
      <w:r>
        <w:rPr>
          <w:rStyle w:val="a3"/>
          <w:rFonts w:ascii="Arial" w:hAnsi="Arial" w:cs="Arial"/>
          <w:b/>
          <w:bCs/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  <w:t>hello</w:t>
      </w:r>
    </w:p>
    <w:p w:rsidR="008F7A92" w:rsidRDefault="008F7A92" w:rsidP="008F7A92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Внесите следующие изменения в файл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caps"/>
          <w:rFonts w:ascii="Arial" w:hAnsi="Arial" w:cs="Arial"/>
          <w:color w:val="444444"/>
        </w:rPr>
        <w:t>README</w:t>
      </w:r>
      <w:r>
        <w:rPr>
          <w:rFonts w:ascii="Arial" w:hAnsi="Arial" w:cs="Arial"/>
          <w:color w:val="444444"/>
        </w:rPr>
        <w:t>:</w:t>
      </w:r>
    </w:p>
    <w:p w:rsidR="008F7A92" w:rsidRPr="008F7A92" w:rsidRDefault="008F7A92" w:rsidP="008F7A92">
      <w:pPr>
        <w:pStyle w:val="4"/>
        <w:shd w:val="clear" w:color="auto" w:fill="BDC3C7"/>
        <w:spacing w:before="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ФАЙЛ</w:t>
      </w:r>
      <w:r w:rsidRPr="008F7A92">
        <w:rPr>
          <w:rFonts w:ascii="Arial" w:hAnsi="Arial" w:cs="Arial"/>
          <w:caps/>
          <w:color w:val="FFFFFF"/>
          <w:lang w:val="en-US"/>
        </w:rPr>
        <w:t>:</w:t>
      </w:r>
      <w:r w:rsidRPr="008F7A92">
        <w:rPr>
          <w:rStyle w:val="apple-converted-space"/>
          <w:rFonts w:ascii="Arial" w:hAnsi="Arial" w:cs="Arial"/>
          <w:caps/>
          <w:color w:val="FFFFFF"/>
          <w:lang w:val="en-US"/>
        </w:rPr>
        <w:t> </w:t>
      </w:r>
      <w:r w:rsidRPr="008F7A92">
        <w:rPr>
          <w:rStyle w:val="caps"/>
          <w:rFonts w:ascii="Arial" w:hAnsi="Arial" w:cs="Arial"/>
          <w:i/>
          <w:iCs/>
          <w:caps/>
          <w:color w:val="FFFFFF"/>
          <w:lang w:val="en-US"/>
        </w:rPr>
        <w:t>README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This is the Hello World example from the git tutorial.</w:t>
      </w:r>
    </w:p>
    <w:p w:rsid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</w:rPr>
      </w:pPr>
      <w:r>
        <w:rPr>
          <w:rFonts w:ascii="Consolas" w:hAnsi="Consolas" w:cs="Consolas"/>
          <w:color w:val="444444"/>
          <w:sz w:val="24"/>
          <w:szCs w:val="24"/>
        </w:rPr>
        <w:t>(changed in original)</w:t>
      </w:r>
    </w:p>
    <w:p w:rsidR="008F7A92" w:rsidRDefault="008F7A92" w:rsidP="008F7A92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Теперь добавьте это изменение и сделайте коммит</w:t>
      </w:r>
    </w:p>
    <w:p w:rsidR="008F7A92" w:rsidRPr="008F7A92" w:rsidRDefault="008F7A92" w:rsidP="008F7A9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8F7A92">
        <w:rPr>
          <w:rFonts w:ascii="Arial" w:hAnsi="Arial" w:cs="Arial"/>
          <w:caps/>
          <w:color w:val="FFFFFF"/>
          <w:lang w:val="en-US"/>
        </w:rPr>
        <w:t>: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git add README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git commit -m "Changed README in original repo"</w:t>
      </w:r>
    </w:p>
    <w:p w:rsidR="008F7A92" w:rsidRDefault="008F7A92" w:rsidP="008F7A92">
      <w:pPr>
        <w:pStyle w:val="2"/>
      </w:pPr>
      <w:bookmarkStart w:id="196" w:name="_Toc443547943"/>
      <w:r w:rsidRPr="008F7A92">
        <w:rPr>
          <w:rStyle w:val="a3"/>
        </w:rPr>
        <w:t>02</w:t>
      </w:r>
      <w:r w:rsidRPr="008D5ABB">
        <w:rPr>
          <w:rStyle w:val="a3"/>
          <w:sz w:val="48"/>
          <w:szCs w:val="48"/>
        </w:rPr>
        <w:t xml:space="preserve"> </w:t>
      </w:r>
      <w:r>
        <w:t>Далее</w:t>
      </w:r>
      <w:bookmarkEnd w:id="196"/>
    </w:p>
    <w:p w:rsidR="008F7A92" w:rsidRDefault="008F7A92" w:rsidP="008F7A92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Теперь в оригинальном репозитории есть более поздние изменения, которых нет в клонированной версии. Далее мы извлечем и сольем эти изменения в клонированный репозиторий.</w:t>
      </w:r>
    </w:p>
    <w:p w:rsidR="008F7A92" w:rsidRDefault="008F7A92">
      <w:r>
        <w:br w:type="page"/>
      </w:r>
    </w:p>
    <w:p w:rsidR="008F7A92" w:rsidRDefault="008F7A92">
      <w:r>
        <w:lastRenderedPageBreak/>
        <w:br w:type="page"/>
      </w:r>
    </w:p>
    <w:p w:rsidR="008F7A92" w:rsidRDefault="008F7A92" w:rsidP="008F7A92">
      <w:pPr>
        <w:pStyle w:val="1"/>
      </w:pPr>
      <w:bookmarkStart w:id="197" w:name="_Toc443547944"/>
      <w:r>
        <w:lastRenderedPageBreak/>
        <w:t>42. Извлечение изменений</w:t>
      </w:r>
      <w:bookmarkEnd w:id="197"/>
    </w:p>
    <w:p w:rsidR="008F7A92" w:rsidRDefault="008F7A92" w:rsidP="008F7A92">
      <w:pPr>
        <w:pStyle w:val="3"/>
      </w:pPr>
      <w:bookmarkStart w:id="198" w:name="_Toc443547945"/>
      <w:r>
        <w:t>Цели</w:t>
      </w:r>
      <w:bookmarkEnd w:id="198"/>
    </w:p>
    <w:p w:rsidR="008F7A92" w:rsidRDefault="008F7A92" w:rsidP="008F7A92">
      <w:pPr>
        <w:numPr>
          <w:ilvl w:val="0"/>
          <w:numId w:val="44"/>
        </w:numPr>
        <w:shd w:val="clear" w:color="auto" w:fill="FFFFFF"/>
        <w:spacing w:before="180" w:after="180" w:line="336" w:lineRule="atLeast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>Научиться извлекать изменения из удаленного репозитория.</w:t>
      </w:r>
    </w:p>
    <w:p w:rsidR="008F7A92" w:rsidRPr="008F7A92" w:rsidRDefault="008F7A92" w:rsidP="008F7A9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8F7A92">
        <w:rPr>
          <w:rFonts w:ascii="Arial" w:hAnsi="Arial" w:cs="Arial"/>
          <w:caps/>
          <w:color w:val="FFFFFF"/>
          <w:lang w:val="en-US"/>
        </w:rPr>
        <w:t>: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cd ../cloned_hello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git fetch</w:t>
      </w:r>
    </w:p>
    <w:p w:rsid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</w:rPr>
      </w:pPr>
      <w:r>
        <w:rPr>
          <w:rFonts w:ascii="Consolas" w:hAnsi="Consolas" w:cs="Consolas"/>
          <w:color w:val="444444"/>
          <w:sz w:val="24"/>
          <w:szCs w:val="24"/>
        </w:rPr>
        <w:t>git hist --all</w:t>
      </w:r>
    </w:p>
    <w:p w:rsidR="008F7A92" w:rsidRDefault="008F7A92" w:rsidP="008F7A92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FF0000"/>
        </w:rPr>
      </w:pPr>
      <w:r>
        <w:rPr>
          <w:rStyle w:val="caps"/>
          <w:rFonts w:ascii="Arial" w:hAnsi="Arial" w:cs="Arial"/>
          <w:b/>
          <w:bCs/>
          <w:color w:val="FF0000"/>
        </w:rPr>
        <w:t>Примечание</w:t>
      </w:r>
      <w:r>
        <w:rPr>
          <w:rStyle w:val="a6"/>
          <w:rFonts w:ascii="Arial" w:hAnsi="Arial" w:cs="Arial"/>
          <w:color w:val="FF0000"/>
        </w:rPr>
        <w:t>: Сейчас мы находимся в репозитории</w:t>
      </w:r>
      <w:r>
        <w:rPr>
          <w:rStyle w:val="apple-converted-space"/>
          <w:rFonts w:ascii="Arial" w:hAnsi="Arial" w:cs="Arial"/>
          <w:b/>
          <w:bCs/>
          <w:color w:val="FF0000"/>
        </w:rPr>
        <w:t> </w:t>
      </w:r>
      <w:r>
        <w:rPr>
          <w:rStyle w:val="a3"/>
          <w:rFonts w:ascii="Arial" w:hAnsi="Arial" w:cs="Arial"/>
          <w:b/>
          <w:bCs/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  <w:t>cloned_hello</w:t>
      </w:r>
    </w:p>
    <w:p w:rsidR="008F7A92" w:rsidRPr="008F7A92" w:rsidRDefault="008F7A92" w:rsidP="008F7A9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8F7A92">
        <w:rPr>
          <w:rFonts w:ascii="Arial" w:hAnsi="Arial" w:cs="Arial"/>
          <w:caps/>
          <w:color w:val="FFFFFF"/>
          <w:lang w:val="en-US"/>
        </w:rPr>
        <w:t>: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$ git fetch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From /Users/alex/Documents/Presentations/githowto/auto/hello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 xml:space="preserve">   6e6c76a..2faa4ea  master     -&gt; origin/master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$ git hist --all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* 2faa4ea 2011-03-09 | Changed README in original repo (origin/master, origin/HEAD) [Alexander Shvets]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* 6e6c76a 2011-03-09 | Updated index.html (HEAD, origin/style, master) [Alexander Shvets]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* 1436f13 2011-03-09 | Hello uses style.css [Alexander Shvets]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* 59da9a7 2011-03-09 | Added css stylesheet [Alexander Shvets]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* 6c0f848 2011-03-09 | Added README [Alexander Shvets]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* 8029c07 2011-03-09 | Added index.html. [Alexander Shvets]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* 567948a 2011-03-09 | Moved hello.html to lib [Alexander Shvets]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* 6a78635 2011-03-09 | Add an author/email comment [Alexander Shvets]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* fa3c141 2011-03-09 | Added HTML header (v1) [Alexander Shvets]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* 8c32287 2011-03-09 | Added standard HTML page tags (v1-beta) [Alexander Shvets]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lastRenderedPageBreak/>
        <w:t>* 43628f7 2011-03-09 | Added h1 tag [Alexander Shvets]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* 911e8c9 2011-03-09 | First Commit [Alexander Shvets]</w:t>
      </w:r>
    </w:p>
    <w:p w:rsidR="008F7A92" w:rsidRDefault="008F7A92" w:rsidP="008F7A92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На данный момент в репозитории есть все коммиты из оригинального репозитория, но они не интегрированы в локальные ветки клонированного репозитория.</w:t>
      </w:r>
    </w:p>
    <w:p w:rsidR="008F7A92" w:rsidRDefault="008F7A92" w:rsidP="008F7A92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</w:t>
      </w:r>
      <w:r w:rsidRPr="008F7A92">
        <w:rPr>
          <w:rFonts w:ascii="Arial" w:hAnsi="Arial" w:cs="Arial"/>
          <w:color w:val="444444"/>
          <w:lang w:val="en-US"/>
        </w:rPr>
        <w:t xml:space="preserve"> </w:t>
      </w:r>
      <w:r>
        <w:rPr>
          <w:rFonts w:ascii="Arial" w:hAnsi="Arial" w:cs="Arial"/>
          <w:color w:val="444444"/>
        </w:rPr>
        <w:t>истории</w:t>
      </w:r>
      <w:r w:rsidRPr="008F7A92">
        <w:rPr>
          <w:rFonts w:ascii="Arial" w:hAnsi="Arial" w:cs="Arial"/>
          <w:color w:val="444444"/>
          <w:lang w:val="en-US"/>
        </w:rPr>
        <w:t xml:space="preserve"> </w:t>
      </w:r>
      <w:r>
        <w:rPr>
          <w:rFonts w:ascii="Arial" w:hAnsi="Arial" w:cs="Arial"/>
          <w:color w:val="444444"/>
        </w:rPr>
        <w:t>выше</w:t>
      </w:r>
      <w:r w:rsidRPr="008F7A92">
        <w:rPr>
          <w:rFonts w:ascii="Arial" w:hAnsi="Arial" w:cs="Arial"/>
          <w:color w:val="444444"/>
          <w:lang w:val="en-US"/>
        </w:rPr>
        <w:t xml:space="preserve"> </w:t>
      </w:r>
      <w:r>
        <w:rPr>
          <w:rFonts w:ascii="Arial" w:hAnsi="Arial" w:cs="Arial"/>
          <w:color w:val="444444"/>
        </w:rPr>
        <w:t>найдите</w:t>
      </w:r>
      <w:r w:rsidRPr="008F7A92">
        <w:rPr>
          <w:rFonts w:ascii="Arial" w:hAnsi="Arial" w:cs="Arial"/>
          <w:color w:val="444444"/>
          <w:lang w:val="en-US"/>
        </w:rPr>
        <w:t xml:space="preserve"> </w:t>
      </w:r>
      <w:r>
        <w:rPr>
          <w:rFonts w:ascii="Arial" w:hAnsi="Arial" w:cs="Arial"/>
          <w:color w:val="444444"/>
        </w:rPr>
        <w:t>коммит</w:t>
      </w:r>
      <w:r w:rsidRPr="008F7A92">
        <w:rPr>
          <w:rFonts w:ascii="Arial" w:hAnsi="Arial" w:cs="Arial"/>
          <w:color w:val="444444"/>
          <w:lang w:val="en-US"/>
        </w:rPr>
        <w:t xml:space="preserve"> «Changed</w:t>
      </w:r>
      <w:r w:rsidRPr="008F7A92">
        <w:rPr>
          <w:rStyle w:val="apple-converted-space"/>
          <w:rFonts w:ascii="Arial" w:hAnsi="Arial" w:cs="Arial"/>
          <w:color w:val="444444"/>
          <w:lang w:val="en-US"/>
        </w:rPr>
        <w:t> </w:t>
      </w:r>
      <w:r w:rsidRPr="008F7A92">
        <w:rPr>
          <w:rStyle w:val="caps"/>
          <w:rFonts w:ascii="Arial" w:hAnsi="Arial" w:cs="Arial"/>
          <w:color w:val="444444"/>
          <w:lang w:val="en-US"/>
        </w:rPr>
        <w:t>README</w:t>
      </w:r>
      <w:r w:rsidRPr="008F7A92">
        <w:rPr>
          <w:rStyle w:val="apple-converted-space"/>
          <w:rFonts w:ascii="Arial" w:hAnsi="Arial" w:cs="Arial"/>
          <w:color w:val="444444"/>
          <w:lang w:val="en-US"/>
        </w:rPr>
        <w:t> </w:t>
      </w:r>
      <w:r w:rsidRPr="008F7A92">
        <w:rPr>
          <w:rFonts w:ascii="Arial" w:hAnsi="Arial" w:cs="Arial"/>
          <w:color w:val="444444"/>
          <w:lang w:val="en-US"/>
        </w:rPr>
        <w:t xml:space="preserve">in original repo». </w:t>
      </w:r>
      <w:r>
        <w:rPr>
          <w:rFonts w:ascii="Arial" w:hAnsi="Arial" w:cs="Arial"/>
          <w:color w:val="444444"/>
        </w:rPr>
        <w:t>Обратите внимание, что коммит включает в себя коммиты «origin/master» и «origin/</w:t>
      </w:r>
      <w:r>
        <w:rPr>
          <w:rStyle w:val="caps"/>
          <w:rFonts w:ascii="Arial" w:hAnsi="Arial" w:cs="Arial"/>
          <w:color w:val="444444"/>
        </w:rPr>
        <w:t>HEAD</w:t>
      </w:r>
      <w:r>
        <w:rPr>
          <w:rFonts w:ascii="Arial" w:hAnsi="Arial" w:cs="Arial"/>
          <w:color w:val="444444"/>
        </w:rPr>
        <w:t>».</w:t>
      </w:r>
    </w:p>
    <w:p w:rsidR="008F7A92" w:rsidRDefault="008F7A92" w:rsidP="008F7A92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Теперь давайте посмотрим на коммит «Updated index.html». Вы увидите, что локальная ветка master указывает на этот коммит, а не на новый коммит, который мы только что извлекли.</w:t>
      </w:r>
    </w:p>
    <w:p w:rsidR="008F7A92" w:rsidRDefault="008F7A92" w:rsidP="008F7A92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Выводом является то, что команда «git fetch» будет извлекать новые коммиты из удаленного репозитория, но не будет сливать их с вашими наработками в локальных ветках.</w:t>
      </w:r>
    </w:p>
    <w:p w:rsidR="008F7A92" w:rsidRDefault="008F7A92" w:rsidP="008F7A92">
      <w:pPr>
        <w:pStyle w:val="2"/>
      </w:pPr>
      <w:bookmarkStart w:id="199" w:name="_Toc443547946"/>
      <w:r w:rsidRPr="008F7A92">
        <w:rPr>
          <w:rStyle w:val="a3"/>
        </w:rPr>
        <w:t>01</w:t>
      </w:r>
      <w:r w:rsidRPr="008D5ABB">
        <w:rPr>
          <w:rStyle w:val="a3"/>
          <w:sz w:val="48"/>
          <w:szCs w:val="48"/>
        </w:rPr>
        <w:t xml:space="preserve"> </w:t>
      </w:r>
      <w:r>
        <w:t>Проверьте</w:t>
      </w:r>
      <w:r>
        <w:rPr>
          <w:rStyle w:val="apple-converted-space"/>
          <w:sz w:val="48"/>
          <w:szCs w:val="48"/>
        </w:rPr>
        <w:t> </w:t>
      </w:r>
      <w:r w:rsidRPr="008F7A92">
        <w:rPr>
          <w:rStyle w:val="caps"/>
        </w:rPr>
        <w:t>README</w:t>
      </w:r>
      <w:bookmarkEnd w:id="199"/>
    </w:p>
    <w:p w:rsidR="008F7A92" w:rsidRDefault="008F7A92" w:rsidP="008F7A92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Мы можем продемонстрировать, что клонированный файл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caps"/>
          <w:rFonts w:ascii="Arial" w:hAnsi="Arial" w:cs="Arial"/>
          <w:color w:val="444444"/>
        </w:rPr>
        <w:t>README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>не изменился.</w:t>
      </w:r>
    </w:p>
    <w:p w:rsidR="008F7A92" w:rsidRDefault="008F7A92" w:rsidP="008F7A9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</w:rPr>
      </w:pPr>
      <w:r>
        <w:rPr>
          <w:rFonts w:ascii="Consolas" w:hAnsi="Consolas" w:cs="Consolas"/>
          <w:color w:val="444444"/>
          <w:sz w:val="24"/>
          <w:szCs w:val="24"/>
        </w:rPr>
        <w:t>cat README</w:t>
      </w:r>
    </w:p>
    <w:p w:rsidR="008F7A92" w:rsidRDefault="008F7A92" w:rsidP="008F7A9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РЕЗУЛЬТАТ:</w:t>
      </w:r>
    </w:p>
    <w:p w:rsid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</w:rPr>
      </w:pPr>
      <w:r>
        <w:rPr>
          <w:rFonts w:ascii="Consolas" w:hAnsi="Consolas" w:cs="Consolas"/>
          <w:color w:val="444444"/>
          <w:sz w:val="24"/>
          <w:szCs w:val="24"/>
        </w:rPr>
        <w:t>$ cat README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This is the Hello World example from the git tutorial.</w:t>
      </w:r>
    </w:p>
    <w:p w:rsidR="008F7A92" w:rsidRDefault="008F7A92" w:rsidP="008F7A92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Как видите, никаких изменений.</w:t>
      </w:r>
    </w:p>
    <w:p w:rsidR="008F7A92" w:rsidRDefault="008F7A92">
      <w:r>
        <w:br w:type="page"/>
      </w:r>
    </w:p>
    <w:p w:rsidR="008F7A92" w:rsidRDefault="008F7A92" w:rsidP="008F7A92">
      <w:pPr>
        <w:pStyle w:val="1"/>
      </w:pPr>
      <w:bookmarkStart w:id="200" w:name="_Toc443547947"/>
      <w:r>
        <w:lastRenderedPageBreak/>
        <w:t>43. Слияние извлеченных изменений</w:t>
      </w:r>
      <w:bookmarkEnd w:id="200"/>
    </w:p>
    <w:p w:rsidR="008F7A92" w:rsidRDefault="008F7A92" w:rsidP="008F7A92">
      <w:pPr>
        <w:pStyle w:val="3"/>
      </w:pPr>
      <w:bookmarkStart w:id="201" w:name="_Toc443547948"/>
      <w:r>
        <w:t>Цели</w:t>
      </w:r>
      <w:bookmarkEnd w:id="201"/>
    </w:p>
    <w:p w:rsidR="008F7A92" w:rsidRDefault="008F7A92" w:rsidP="008F7A92">
      <w:pPr>
        <w:numPr>
          <w:ilvl w:val="0"/>
          <w:numId w:val="45"/>
        </w:numPr>
        <w:shd w:val="clear" w:color="auto" w:fill="FFFFFF"/>
        <w:spacing w:before="180" w:after="180" w:line="336" w:lineRule="atLeast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>Научиться перемещать извлеченные изменения в текущую ветку и рабочий каталог.</w:t>
      </w:r>
    </w:p>
    <w:p w:rsidR="008F7A92" w:rsidRDefault="008F7A92" w:rsidP="008F7A92">
      <w:pPr>
        <w:pStyle w:val="2"/>
      </w:pPr>
      <w:bookmarkStart w:id="202" w:name="_Toc443547949"/>
      <w:r w:rsidRPr="008F7A92">
        <w:rPr>
          <w:rStyle w:val="a3"/>
        </w:rPr>
        <w:t>01</w:t>
      </w:r>
      <w:r w:rsidRPr="008F7A92">
        <w:rPr>
          <w:rStyle w:val="a3"/>
          <w:sz w:val="48"/>
          <w:szCs w:val="48"/>
        </w:rPr>
        <w:t xml:space="preserve"> </w:t>
      </w:r>
      <w:r>
        <w:t>Слейте извлеченные изменения в локальную ветку master</w:t>
      </w:r>
      <w:bookmarkEnd w:id="202"/>
    </w:p>
    <w:p w:rsidR="008F7A92" w:rsidRPr="008D5ABB" w:rsidRDefault="008F7A92" w:rsidP="008F7A9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8D5ABB">
        <w:rPr>
          <w:rFonts w:ascii="Arial" w:hAnsi="Arial" w:cs="Arial"/>
          <w:caps/>
          <w:color w:val="FFFFFF"/>
          <w:lang w:val="en-US"/>
        </w:rPr>
        <w:t>:</w:t>
      </w:r>
    </w:p>
    <w:p w:rsidR="008F7A92" w:rsidRPr="008D5ABB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D5ABB">
        <w:rPr>
          <w:rFonts w:ascii="Consolas" w:hAnsi="Consolas" w:cs="Consolas"/>
          <w:color w:val="444444"/>
          <w:sz w:val="24"/>
          <w:szCs w:val="24"/>
          <w:lang w:val="en-US"/>
        </w:rPr>
        <w:t>git merge origin/master</w:t>
      </w:r>
    </w:p>
    <w:p w:rsidR="008F7A92" w:rsidRPr="008F7A92" w:rsidRDefault="008F7A92" w:rsidP="008F7A9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8F7A92">
        <w:rPr>
          <w:rFonts w:ascii="Arial" w:hAnsi="Arial" w:cs="Arial"/>
          <w:caps/>
          <w:color w:val="FFFFFF"/>
          <w:lang w:val="en-US"/>
        </w:rPr>
        <w:t>: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$ git merge origin/master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Updating 6e6c76a..2faa4ea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Fast-forward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 xml:space="preserve"> README |    1 +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 xml:space="preserve"> 1 files changed, 1 insertions(+), 0 deletions(-)</w:t>
      </w:r>
    </w:p>
    <w:p w:rsidR="008F7A92" w:rsidRDefault="008F7A92" w:rsidP="008F7A92">
      <w:pPr>
        <w:pStyle w:val="2"/>
      </w:pPr>
      <w:bookmarkStart w:id="203" w:name="_Toc443547950"/>
      <w:r w:rsidRPr="008F7A92">
        <w:rPr>
          <w:rStyle w:val="a3"/>
        </w:rPr>
        <w:t>02</w:t>
      </w:r>
      <w:r w:rsidRPr="008F7A92">
        <w:rPr>
          <w:rStyle w:val="a3"/>
          <w:sz w:val="48"/>
          <w:szCs w:val="48"/>
        </w:rPr>
        <w:t xml:space="preserve"> </w:t>
      </w:r>
      <w:r>
        <w:t>Еще раз проверьте файл</w:t>
      </w:r>
      <w:r>
        <w:rPr>
          <w:rStyle w:val="apple-converted-space"/>
          <w:sz w:val="48"/>
          <w:szCs w:val="48"/>
        </w:rPr>
        <w:t> </w:t>
      </w:r>
      <w:r>
        <w:rPr>
          <w:rStyle w:val="caps"/>
          <w:sz w:val="48"/>
          <w:szCs w:val="48"/>
        </w:rPr>
        <w:t>README</w:t>
      </w:r>
      <w:bookmarkEnd w:id="203"/>
    </w:p>
    <w:p w:rsidR="008F7A92" w:rsidRDefault="008F7A92" w:rsidP="008F7A92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Сейчас мы должны увидеть изменения.</w:t>
      </w:r>
    </w:p>
    <w:p w:rsidR="008F7A92" w:rsidRDefault="008F7A92" w:rsidP="008F7A9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</w:rPr>
      </w:pPr>
      <w:r>
        <w:rPr>
          <w:rFonts w:ascii="Consolas" w:hAnsi="Consolas" w:cs="Consolas"/>
          <w:color w:val="444444"/>
          <w:sz w:val="24"/>
          <w:szCs w:val="24"/>
        </w:rPr>
        <w:t>cat README</w:t>
      </w:r>
    </w:p>
    <w:p w:rsidR="008F7A92" w:rsidRDefault="008F7A92" w:rsidP="008F7A9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РЕЗУЛЬТАТ:</w:t>
      </w:r>
    </w:p>
    <w:p w:rsid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</w:rPr>
      </w:pPr>
      <w:r>
        <w:rPr>
          <w:rFonts w:ascii="Consolas" w:hAnsi="Consolas" w:cs="Consolas"/>
          <w:color w:val="444444"/>
          <w:sz w:val="24"/>
          <w:szCs w:val="24"/>
        </w:rPr>
        <w:t>$ cat README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This is the Hello World example from the git tutorial.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(changed in original)</w:t>
      </w:r>
    </w:p>
    <w:p w:rsidR="008F7A92" w:rsidRDefault="008F7A92" w:rsidP="008F7A92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Вот</w:t>
      </w:r>
      <w:r w:rsidRPr="008F7A92">
        <w:rPr>
          <w:rFonts w:ascii="Arial" w:hAnsi="Arial" w:cs="Arial"/>
          <w:color w:val="444444"/>
          <w:lang w:val="en-US"/>
        </w:rPr>
        <w:t xml:space="preserve"> </w:t>
      </w:r>
      <w:r>
        <w:rPr>
          <w:rFonts w:ascii="Arial" w:hAnsi="Arial" w:cs="Arial"/>
          <w:color w:val="444444"/>
        </w:rPr>
        <w:t>и</w:t>
      </w:r>
      <w:r w:rsidRPr="008F7A92">
        <w:rPr>
          <w:rFonts w:ascii="Arial" w:hAnsi="Arial" w:cs="Arial"/>
          <w:color w:val="444444"/>
          <w:lang w:val="en-US"/>
        </w:rPr>
        <w:t xml:space="preserve"> </w:t>
      </w:r>
      <w:r>
        <w:rPr>
          <w:rFonts w:ascii="Arial" w:hAnsi="Arial" w:cs="Arial"/>
          <w:color w:val="444444"/>
        </w:rPr>
        <w:t>изменения</w:t>
      </w:r>
      <w:r w:rsidRPr="008F7A92">
        <w:rPr>
          <w:rFonts w:ascii="Arial" w:hAnsi="Arial" w:cs="Arial"/>
          <w:color w:val="444444"/>
          <w:lang w:val="en-US"/>
        </w:rPr>
        <w:t xml:space="preserve">. </w:t>
      </w:r>
      <w:r>
        <w:rPr>
          <w:rFonts w:ascii="Arial" w:hAnsi="Arial" w:cs="Arial"/>
          <w:color w:val="444444"/>
        </w:rPr>
        <w:t>Хотя команда «git fetch» не сливает изменения, мы можем вручную слить изменения из удаленного репозитория.</w:t>
      </w:r>
    </w:p>
    <w:p w:rsidR="008F7A92" w:rsidRDefault="008F7A92" w:rsidP="008F7A92">
      <w:pPr>
        <w:pStyle w:val="2"/>
      </w:pPr>
      <w:bookmarkStart w:id="204" w:name="_Toc443547951"/>
      <w:r w:rsidRPr="008F7A92">
        <w:rPr>
          <w:rStyle w:val="a3"/>
        </w:rPr>
        <w:t>03</w:t>
      </w:r>
      <w:r w:rsidRPr="008D5ABB">
        <w:rPr>
          <w:rStyle w:val="a3"/>
        </w:rPr>
        <w:t xml:space="preserve"> </w:t>
      </w:r>
      <w:r w:rsidRPr="008F7A92">
        <w:t>Далее</w:t>
      </w:r>
      <w:bookmarkEnd w:id="204"/>
    </w:p>
    <w:p w:rsidR="008F7A92" w:rsidRDefault="008F7A92" w:rsidP="008F7A92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Теперь давайте рассмотрим объединение fetch &amp; merge в одну команду.</w:t>
      </w:r>
    </w:p>
    <w:p w:rsidR="008F7A92" w:rsidRDefault="008F7A92">
      <w:r>
        <w:br w:type="page"/>
      </w:r>
    </w:p>
    <w:p w:rsidR="008F7A92" w:rsidRDefault="008F7A92" w:rsidP="008F7A92">
      <w:pPr>
        <w:pStyle w:val="1"/>
      </w:pPr>
      <w:bookmarkStart w:id="205" w:name="_Toc443547952"/>
      <w:r>
        <w:lastRenderedPageBreak/>
        <w:t>изменений</w:t>
      </w:r>
      <w:bookmarkEnd w:id="205"/>
    </w:p>
    <w:p w:rsidR="008F7A92" w:rsidRDefault="008F7A92" w:rsidP="008F7A92">
      <w:pPr>
        <w:pStyle w:val="3"/>
      </w:pPr>
      <w:bookmarkStart w:id="206" w:name="_Toc443547953"/>
      <w:r>
        <w:t>Цели</w:t>
      </w:r>
      <w:bookmarkEnd w:id="206"/>
    </w:p>
    <w:p w:rsidR="008F7A92" w:rsidRDefault="008F7A92" w:rsidP="008F7A92">
      <w:pPr>
        <w:numPr>
          <w:ilvl w:val="0"/>
          <w:numId w:val="46"/>
        </w:numPr>
        <w:shd w:val="clear" w:color="auto" w:fill="FFFFFF"/>
        <w:spacing w:after="0" w:line="336" w:lineRule="atLeast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>Узнать о том, что команда</w:t>
      </w:r>
      <w:r>
        <w:rPr>
          <w:rStyle w:val="apple-converted-space"/>
        </w:rPr>
        <w:t> </w:t>
      </w:r>
      <w:r>
        <w:rPr>
          <w:rStyle w:val="HTML1"/>
          <w:rFonts w:ascii="Consolas" w:eastAsiaTheme="minorHAnsi" w:hAnsi="Consolas" w:cs="Consolas"/>
          <w:color w:val="444444"/>
        </w:rPr>
        <w:t>git pull</w:t>
      </w:r>
      <w:r>
        <w:rPr>
          <w:rStyle w:val="apple-converted-space"/>
        </w:rPr>
        <w:t> </w:t>
      </w:r>
      <w:r>
        <w:rPr>
          <w:rFonts w:ascii="Arial" w:hAnsi="Arial" w:cs="Arial"/>
          <w:color w:val="444444"/>
        </w:rPr>
        <w:t>эквивалентна комбинации</w:t>
      </w:r>
      <w:r>
        <w:rPr>
          <w:rStyle w:val="apple-converted-space"/>
        </w:rPr>
        <w:t> </w:t>
      </w:r>
      <w:r>
        <w:rPr>
          <w:rStyle w:val="HTML1"/>
          <w:rFonts w:ascii="Consolas" w:eastAsiaTheme="minorHAnsi" w:hAnsi="Consolas" w:cs="Consolas"/>
          <w:color w:val="444444"/>
        </w:rPr>
        <w:t>git fetch</w:t>
      </w:r>
      <w:r>
        <w:rPr>
          <w:rStyle w:val="apple-converted-space"/>
        </w:rPr>
        <w:t> </w:t>
      </w:r>
      <w:r>
        <w:rPr>
          <w:rFonts w:ascii="Arial" w:hAnsi="Arial" w:cs="Arial"/>
          <w:color w:val="444444"/>
        </w:rPr>
        <w:t>и</w:t>
      </w:r>
      <w:r>
        <w:rPr>
          <w:rStyle w:val="apple-converted-space"/>
        </w:rPr>
        <w:t> </w:t>
      </w:r>
      <w:r>
        <w:rPr>
          <w:rStyle w:val="HTML1"/>
          <w:rFonts w:ascii="Consolas" w:eastAsiaTheme="minorHAnsi" w:hAnsi="Consolas" w:cs="Consolas"/>
          <w:color w:val="444444"/>
        </w:rPr>
        <w:t>git merge</w:t>
      </w:r>
      <w:r>
        <w:rPr>
          <w:rFonts w:ascii="Arial" w:hAnsi="Arial" w:cs="Arial"/>
          <w:color w:val="444444"/>
        </w:rPr>
        <w:t>.</w:t>
      </w:r>
    </w:p>
    <w:p w:rsidR="008F7A92" w:rsidRDefault="008F7A92" w:rsidP="008F7A92">
      <w:pPr>
        <w:pStyle w:val="3"/>
      </w:pPr>
      <w:bookmarkStart w:id="207" w:name="_Toc443547954"/>
      <w:r>
        <w:t>Обсуждение</w:t>
      </w:r>
      <w:bookmarkEnd w:id="207"/>
    </w:p>
    <w:p w:rsidR="008F7A92" w:rsidRDefault="008F7A92" w:rsidP="008F7A92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Мы не собираемся опять проходить весь процесс создания нового изменения и его извлечения, но мы хотим, чтобы вы знали, что выполнение:</w:t>
      </w:r>
    </w:p>
    <w:p w:rsid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</w:rPr>
      </w:pPr>
      <w:r>
        <w:rPr>
          <w:rFonts w:ascii="Consolas" w:hAnsi="Consolas" w:cs="Consolas"/>
          <w:color w:val="444444"/>
          <w:sz w:val="24"/>
          <w:szCs w:val="24"/>
        </w:rPr>
        <w:t>git pull</w:t>
      </w:r>
    </w:p>
    <w:p w:rsidR="008F7A92" w:rsidRDefault="008F7A92" w:rsidP="008F7A92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действительно эквивалентно двум следующим шагам: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git fetch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git merge origin/master</w:t>
      </w:r>
    </w:p>
    <w:p w:rsidR="008F7A92" w:rsidRDefault="008F7A92">
      <w:pPr>
        <w:rPr>
          <w:lang w:val="en-US"/>
        </w:rPr>
      </w:pPr>
      <w:r>
        <w:rPr>
          <w:lang w:val="en-US"/>
        </w:rPr>
        <w:br w:type="page"/>
      </w:r>
    </w:p>
    <w:p w:rsidR="008F7A92" w:rsidRDefault="008F7A92" w:rsidP="008F7A92">
      <w:pPr>
        <w:pStyle w:val="1"/>
      </w:pPr>
      <w:bookmarkStart w:id="208" w:name="_Toc443547955"/>
      <w:r>
        <w:lastRenderedPageBreak/>
        <w:t>45. Добавление ветки наблюдения</w:t>
      </w:r>
      <w:bookmarkEnd w:id="208"/>
    </w:p>
    <w:p w:rsidR="008F7A92" w:rsidRDefault="008F7A92" w:rsidP="008F7A92">
      <w:pPr>
        <w:pStyle w:val="3"/>
      </w:pPr>
      <w:bookmarkStart w:id="209" w:name="_Toc443547956"/>
      <w:r>
        <w:t>Цели</w:t>
      </w:r>
      <w:bookmarkEnd w:id="209"/>
    </w:p>
    <w:p w:rsidR="008F7A92" w:rsidRDefault="008F7A92" w:rsidP="008F7A92">
      <w:pPr>
        <w:numPr>
          <w:ilvl w:val="0"/>
          <w:numId w:val="47"/>
        </w:numPr>
        <w:shd w:val="clear" w:color="auto" w:fill="FFFFFF"/>
        <w:spacing w:before="180" w:after="180" w:line="336" w:lineRule="atLeast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>Научиться добавлять локальную ветку, которая отслеживает изменения удаленной ветки.</w:t>
      </w:r>
    </w:p>
    <w:p w:rsidR="008F7A92" w:rsidRDefault="008F7A92" w:rsidP="008F7A92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Ветки, которые начинаются с remotes/origin являются ветками оригинального репозитория. Обратите внимание, что у вас больше нет ветки под названием style, но он знает, что в оригинальном репозитории ветка style была.</w:t>
      </w:r>
    </w:p>
    <w:p w:rsidR="008F7A92" w:rsidRDefault="008F7A92" w:rsidP="008F7A92">
      <w:pPr>
        <w:pStyle w:val="2"/>
      </w:pPr>
      <w:bookmarkStart w:id="210" w:name="_Toc443547957"/>
      <w:r>
        <w:rPr>
          <w:rStyle w:val="a3"/>
          <w:sz w:val="48"/>
          <w:szCs w:val="48"/>
        </w:rPr>
        <w:t>01</w:t>
      </w:r>
      <w:r>
        <w:t>Добавьте локальную ветку, которая отслеживает удаленную ветку.</w:t>
      </w:r>
      <w:bookmarkEnd w:id="210"/>
    </w:p>
    <w:p w:rsidR="008F7A92" w:rsidRPr="008F7A92" w:rsidRDefault="008F7A92" w:rsidP="008F7A9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8F7A92">
        <w:rPr>
          <w:rFonts w:ascii="Arial" w:hAnsi="Arial" w:cs="Arial"/>
          <w:caps/>
          <w:color w:val="FFFFFF"/>
          <w:lang w:val="en-US"/>
        </w:rPr>
        <w:t>: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git branch --track style origin/style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git branch -a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git hist --max-count=2</w:t>
      </w:r>
    </w:p>
    <w:p w:rsidR="008F7A92" w:rsidRPr="008F7A92" w:rsidRDefault="008F7A92" w:rsidP="008F7A9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8F7A92">
        <w:rPr>
          <w:rFonts w:ascii="Arial" w:hAnsi="Arial" w:cs="Arial"/>
          <w:caps/>
          <w:color w:val="FFFFFF"/>
          <w:lang w:val="en-US"/>
        </w:rPr>
        <w:t>: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$ git branch --track style origin/style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Branch style set up to track remote branch style from origin.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$ git branch -a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 xml:space="preserve">  style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* master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 xml:space="preserve">  remotes/origin/HEAD -&gt; origin/master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 xml:space="preserve">  remotes/origin/style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 xml:space="preserve">  remotes/origin/master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$ git hist --max-count=2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* 2faa4ea 2011-03-09 | Changed README in original repo (HEAD, origin/master, origin/HEAD, master) [Alexander Shvets]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* 6e6c76a 2011-03-09 | Updated index.html (origin/style, style) [Alexander Shvets]</w:t>
      </w:r>
    </w:p>
    <w:p w:rsidR="008F7A92" w:rsidRDefault="008F7A92" w:rsidP="008F7A92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Теперь мы можем видеть ветку style в списке веток и логе.</w:t>
      </w:r>
    </w:p>
    <w:p w:rsidR="008F7A92" w:rsidRDefault="008F7A92">
      <w:r>
        <w:br w:type="page"/>
      </w:r>
    </w:p>
    <w:p w:rsidR="008F7A92" w:rsidRDefault="008F7A92" w:rsidP="008F7A92">
      <w:pPr>
        <w:pStyle w:val="1"/>
      </w:pPr>
      <w:bookmarkStart w:id="211" w:name="_Toc443547958"/>
      <w:r>
        <w:lastRenderedPageBreak/>
        <w:t>46. Чистые репозитории</w:t>
      </w:r>
      <w:bookmarkEnd w:id="211"/>
    </w:p>
    <w:p w:rsidR="008F7A92" w:rsidRDefault="008F7A92" w:rsidP="008F7A92">
      <w:pPr>
        <w:pStyle w:val="3"/>
      </w:pPr>
      <w:bookmarkStart w:id="212" w:name="_Toc443547959"/>
      <w:r>
        <w:t>Цели</w:t>
      </w:r>
      <w:bookmarkEnd w:id="212"/>
    </w:p>
    <w:p w:rsidR="008F7A92" w:rsidRDefault="008F7A92" w:rsidP="008F7A92">
      <w:pPr>
        <w:numPr>
          <w:ilvl w:val="0"/>
          <w:numId w:val="48"/>
        </w:numPr>
        <w:shd w:val="clear" w:color="auto" w:fill="FFFFFF"/>
        <w:spacing w:before="180" w:after="180" w:line="336" w:lineRule="atLeast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>Научиться создавать чистые репозитории.</w:t>
      </w:r>
    </w:p>
    <w:p w:rsidR="008F7A92" w:rsidRDefault="008F7A92" w:rsidP="008F7A92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Чистые репозитории (без рабочих каталогов) обычно используются для расшаривания.</w:t>
      </w:r>
    </w:p>
    <w:p w:rsidR="008F7A92" w:rsidRDefault="008F7A92" w:rsidP="008F7A92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Небольшое пояснение, что же все-таки означает «чистый репозиторий». Обычный git-репозиторий подразумевает, что вы будете использовать его как рабочую директорию, поэтому вместе с файлами проекта в актуальной версии, git хранит все служебные, «чисто-репозиториевские» файлы в поддиректории .git. В удаленных репозиториях нет смысла хранить рабочие файлы на диске (как это делается в рабочих копиях), а все что им действительно нужно — это дельты изменений и другие бинарные данные репозитория. Вот это и есть «чистый репозиторий».</w:t>
      </w:r>
    </w:p>
    <w:p w:rsidR="008F7A92" w:rsidRDefault="008F7A92" w:rsidP="008F7A92">
      <w:pPr>
        <w:pStyle w:val="2"/>
      </w:pPr>
      <w:bookmarkStart w:id="213" w:name="_Toc443547960"/>
      <w:r>
        <w:rPr>
          <w:rStyle w:val="a3"/>
          <w:sz w:val="48"/>
          <w:szCs w:val="48"/>
        </w:rPr>
        <w:t>01</w:t>
      </w:r>
      <w:r>
        <w:t>Создайте чистый репозиторий</w:t>
      </w:r>
      <w:bookmarkEnd w:id="213"/>
    </w:p>
    <w:p w:rsidR="008F7A92" w:rsidRDefault="008F7A92" w:rsidP="008F7A9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cd ..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git clone --bare hello hello.git</w:t>
      </w:r>
    </w:p>
    <w:p w:rsid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</w:rPr>
      </w:pPr>
      <w:r>
        <w:rPr>
          <w:rFonts w:ascii="Consolas" w:hAnsi="Consolas" w:cs="Consolas"/>
          <w:color w:val="444444"/>
          <w:sz w:val="24"/>
          <w:szCs w:val="24"/>
        </w:rPr>
        <w:t>ls hello.git</w:t>
      </w:r>
    </w:p>
    <w:p w:rsidR="008F7A92" w:rsidRDefault="008F7A92" w:rsidP="008F7A92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FF0000"/>
        </w:rPr>
      </w:pPr>
      <w:r>
        <w:rPr>
          <w:rStyle w:val="caps"/>
          <w:rFonts w:ascii="Arial" w:hAnsi="Arial" w:cs="Arial"/>
          <w:b/>
          <w:bCs/>
          <w:color w:val="FF0000"/>
        </w:rPr>
        <w:t>Примечание</w:t>
      </w:r>
      <w:r>
        <w:rPr>
          <w:rStyle w:val="a6"/>
          <w:rFonts w:ascii="Arial" w:hAnsi="Arial" w:cs="Arial"/>
          <w:color w:val="FF0000"/>
        </w:rPr>
        <w:t>: Сейчас мы находимся в рабочем каталоге</w:t>
      </w:r>
    </w:p>
    <w:p w:rsidR="008F7A92" w:rsidRPr="008F7A92" w:rsidRDefault="008F7A92" w:rsidP="008F7A9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8F7A92">
        <w:rPr>
          <w:rFonts w:ascii="Arial" w:hAnsi="Arial" w:cs="Arial"/>
          <w:caps/>
          <w:color w:val="FFFFFF"/>
          <w:lang w:val="en-US"/>
        </w:rPr>
        <w:t>: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$ git clone --bare hello hello.git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Cloning into bare repository hello.git...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done.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$ ls hello.git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HEAD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config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description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hooks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lastRenderedPageBreak/>
        <w:t>info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objects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packed-refs</w:t>
      </w:r>
    </w:p>
    <w:p w:rsid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</w:rPr>
      </w:pPr>
      <w:r>
        <w:rPr>
          <w:rFonts w:ascii="Consolas" w:hAnsi="Consolas" w:cs="Consolas"/>
          <w:color w:val="444444"/>
          <w:sz w:val="24"/>
          <w:szCs w:val="24"/>
        </w:rPr>
        <w:t>refs</w:t>
      </w:r>
    </w:p>
    <w:p w:rsidR="008F7A92" w:rsidRDefault="008F7A92" w:rsidP="008F7A92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Как правило, репозитории, оканчивающиеся на «.git» являются чистыми репозиториями. Мы видим, что в репозитории hello.git нет рабочего каталога. По сути, это есть не что иное, как каталог .git нечистого репозитория.</w:t>
      </w:r>
    </w:p>
    <w:p w:rsidR="008F7A92" w:rsidRDefault="008F7A92">
      <w:r>
        <w:br w:type="page"/>
      </w:r>
    </w:p>
    <w:p w:rsidR="008F7A92" w:rsidRDefault="008F7A92" w:rsidP="008F7A92">
      <w:pPr>
        <w:pStyle w:val="1"/>
      </w:pPr>
      <w:bookmarkStart w:id="214" w:name="_Toc443547961"/>
      <w:r>
        <w:lastRenderedPageBreak/>
        <w:t>47. Добавление удаленного репозитория</w:t>
      </w:r>
      <w:bookmarkEnd w:id="214"/>
    </w:p>
    <w:p w:rsidR="008F7A92" w:rsidRDefault="008F7A92" w:rsidP="008F7A92">
      <w:pPr>
        <w:pStyle w:val="3"/>
      </w:pPr>
      <w:bookmarkStart w:id="215" w:name="_Toc443547962"/>
      <w:r>
        <w:t>Цели</w:t>
      </w:r>
      <w:bookmarkEnd w:id="215"/>
    </w:p>
    <w:p w:rsidR="008F7A92" w:rsidRDefault="008F7A92" w:rsidP="008F7A92">
      <w:pPr>
        <w:numPr>
          <w:ilvl w:val="0"/>
          <w:numId w:val="49"/>
        </w:numPr>
        <w:shd w:val="clear" w:color="auto" w:fill="FFFFFF"/>
        <w:spacing w:before="180" w:after="180" w:line="336" w:lineRule="atLeast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>Добавить чистый репозиторий в качестве удаленного репозитория к нашему оригинальному репозиторию.</w:t>
      </w:r>
    </w:p>
    <w:p w:rsidR="008F7A92" w:rsidRDefault="008F7A92" w:rsidP="008F7A92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Давайте добавим репозиторий hello.git к нашему оригинальному репозиторию.</w:t>
      </w:r>
    </w:p>
    <w:p w:rsidR="008F7A92" w:rsidRPr="008F7A92" w:rsidRDefault="008F7A92" w:rsidP="008F7A9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8F7A92">
        <w:rPr>
          <w:rFonts w:ascii="Arial" w:hAnsi="Arial" w:cs="Arial"/>
          <w:caps/>
          <w:color w:val="FFFFFF"/>
          <w:lang w:val="en-US"/>
        </w:rPr>
        <w:t>: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cd hello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git remote add shared ../hello.git</w:t>
      </w:r>
    </w:p>
    <w:p w:rsidR="008F7A92" w:rsidRDefault="008F7A92" w:rsidP="008F7A92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FF0000"/>
        </w:rPr>
      </w:pPr>
      <w:r>
        <w:rPr>
          <w:rStyle w:val="caps"/>
          <w:rFonts w:ascii="Arial" w:hAnsi="Arial" w:cs="Arial"/>
          <w:b/>
          <w:bCs/>
          <w:color w:val="FF0000"/>
        </w:rPr>
        <w:t>Примечание</w:t>
      </w:r>
      <w:r>
        <w:rPr>
          <w:rStyle w:val="a6"/>
          <w:rFonts w:ascii="Arial" w:hAnsi="Arial" w:cs="Arial"/>
          <w:color w:val="FF0000"/>
        </w:rPr>
        <w:t>: Сейчас мы находимся в репозитории</w:t>
      </w:r>
      <w:r>
        <w:rPr>
          <w:rStyle w:val="apple-converted-space"/>
          <w:rFonts w:ascii="Arial" w:hAnsi="Arial" w:cs="Arial"/>
          <w:b/>
          <w:bCs/>
          <w:color w:val="FF0000"/>
        </w:rPr>
        <w:t> </w:t>
      </w:r>
      <w:ins w:id="216" w:author="Unknown">
        <w:r>
          <w:rPr>
            <w:rStyle w:val="a6"/>
            <w:rFonts w:ascii="Arial" w:hAnsi="Arial" w:cs="Arial"/>
            <w:color w:val="FF0000"/>
          </w:rPr>
          <w:t>hello</w:t>
        </w:r>
      </w:ins>
      <w:r>
        <w:rPr>
          <w:rStyle w:val="a6"/>
          <w:rFonts w:ascii="Arial" w:hAnsi="Arial" w:cs="Arial"/>
          <w:color w:val="FF0000"/>
        </w:rPr>
        <w:t>.</w:t>
      </w:r>
    </w:p>
    <w:p w:rsidR="008F7A92" w:rsidRDefault="008F7A92">
      <w:r>
        <w:br w:type="page"/>
      </w:r>
    </w:p>
    <w:p w:rsidR="008F7A92" w:rsidRDefault="008F7A92" w:rsidP="008F7A92">
      <w:pPr>
        <w:pStyle w:val="1"/>
      </w:pPr>
      <w:bookmarkStart w:id="217" w:name="_Toc443547963"/>
      <w:r>
        <w:lastRenderedPageBreak/>
        <w:t>48. Отправка изменений</w:t>
      </w:r>
      <w:bookmarkEnd w:id="217"/>
    </w:p>
    <w:p w:rsidR="008F7A92" w:rsidRDefault="008F7A92" w:rsidP="008F7A92">
      <w:pPr>
        <w:pStyle w:val="3"/>
      </w:pPr>
      <w:bookmarkStart w:id="218" w:name="_Toc443547964"/>
      <w:r>
        <w:t>Цели</w:t>
      </w:r>
      <w:bookmarkEnd w:id="218"/>
    </w:p>
    <w:p w:rsidR="008F7A92" w:rsidRDefault="008F7A92" w:rsidP="008F7A92">
      <w:pPr>
        <w:numPr>
          <w:ilvl w:val="0"/>
          <w:numId w:val="50"/>
        </w:numPr>
        <w:shd w:val="clear" w:color="auto" w:fill="FFFFFF"/>
        <w:spacing w:before="180" w:after="180" w:line="336" w:lineRule="atLeast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>Научиться отправлять изменения в удаленный репозиторий.</w:t>
      </w:r>
    </w:p>
    <w:p w:rsidR="008F7A92" w:rsidRDefault="008F7A92" w:rsidP="008F7A92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Так как чистые репозитории, как правило, расшариваются на каком-нибудь сетевом сервере, нам необходимо отправить наши изменения в другие репозитории.</w:t>
      </w:r>
    </w:p>
    <w:p w:rsidR="008F7A92" w:rsidRDefault="008F7A92" w:rsidP="008F7A92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Начнем с создания изменения для отправки. Отредактируйте файл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caps"/>
          <w:rFonts w:ascii="Arial" w:hAnsi="Arial" w:cs="Arial"/>
          <w:color w:val="444444"/>
        </w:rPr>
        <w:t>README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>и сделайте коммит</w:t>
      </w:r>
    </w:p>
    <w:p w:rsidR="008F7A92" w:rsidRPr="008D5ABB" w:rsidRDefault="008F7A92" w:rsidP="008F7A92">
      <w:pPr>
        <w:pStyle w:val="4"/>
        <w:shd w:val="clear" w:color="auto" w:fill="BDC3C7"/>
        <w:spacing w:before="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ФАЙЛ</w:t>
      </w:r>
      <w:r w:rsidRPr="008D5ABB">
        <w:rPr>
          <w:rFonts w:ascii="Arial" w:hAnsi="Arial" w:cs="Arial"/>
          <w:caps/>
          <w:color w:val="FFFFFF"/>
          <w:lang w:val="en-US"/>
        </w:rPr>
        <w:t>:</w:t>
      </w:r>
      <w:r w:rsidRPr="008D5ABB">
        <w:rPr>
          <w:rStyle w:val="apple-converted-space"/>
          <w:rFonts w:ascii="Arial" w:hAnsi="Arial" w:cs="Arial"/>
          <w:caps/>
          <w:color w:val="FFFFFF"/>
          <w:lang w:val="en-US"/>
        </w:rPr>
        <w:t> </w:t>
      </w:r>
      <w:r w:rsidRPr="008D5ABB">
        <w:rPr>
          <w:rStyle w:val="caps"/>
          <w:rFonts w:ascii="Arial" w:hAnsi="Arial" w:cs="Arial"/>
          <w:i/>
          <w:iCs/>
          <w:caps/>
          <w:color w:val="FFFFFF"/>
          <w:lang w:val="en-US"/>
        </w:rPr>
        <w:t>README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This is the Hello World example from the git tutorial.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(Changed in the original and pushed to shared)</w:t>
      </w:r>
    </w:p>
    <w:p w:rsidR="008F7A92" w:rsidRPr="008F7A92" w:rsidRDefault="008F7A92" w:rsidP="008F7A9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8F7A92">
        <w:rPr>
          <w:rFonts w:ascii="Arial" w:hAnsi="Arial" w:cs="Arial"/>
          <w:caps/>
          <w:color w:val="FFFFFF"/>
          <w:lang w:val="en-US"/>
        </w:rPr>
        <w:t>: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git checkout master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git add README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git commit -m "Added shared comment to readme"</w:t>
      </w:r>
    </w:p>
    <w:p w:rsidR="008F7A92" w:rsidRDefault="008F7A92" w:rsidP="008F7A92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Теперь отправьте изменения в общий репозиторий.</w:t>
      </w:r>
    </w:p>
    <w:p w:rsidR="008F7A92" w:rsidRDefault="008F7A92" w:rsidP="008F7A9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</w:rPr>
      </w:pPr>
      <w:r>
        <w:rPr>
          <w:rFonts w:ascii="Consolas" w:hAnsi="Consolas" w:cs="Consolas"/>
          <w:color w:val="444444"/>
          <w:sz w:val="24"/>
          <w:szCs w:val="24"/>
        </w:rPr>
        <w:t>git push shared master</w:t>
      </w:r>
    </w:p>
    <w:p w:rsidR="008F7A92" w:rsidRDefault="008F7A92" w:rsidP="008F7A92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44444"/>
        </w:rPr>
      </w:pPr>
      <w:r>
        <w:rPr>
          <w:rStyle w:val="a3"/>
          <w:rFonts w:ascii="Arial" w:hAnsi="Arial" w:cs="Arial"/>
          <w:color w:val="444444"/>
          <w14:textFill>
            <w14:solidFill>
              <w14:srgbClr w14:val="444444">
                <w14:lumMod w14:val="75000"/>
              </w14:srgbClr>
            </w14:solidFill>
          </w14:textFill>
        </w:rPr>
        <w:t>Общим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>называется репозиторий, получающий отправленные нами изменения. (Помните, мы добавили его в качестве удаленного репозитория в предыдущем уроке.)</w:t>
      </w:r>
    </w:p>
    <w:p w:rsidR="008F7A92" w:rsidRPr="008F7A92" w:rsidRDefault="008F7A92" w:rsidP="008F7A9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8F7A92">
        <w:rPr>
          <w:rFonts w:ascii="Arial" w:hAnsi="Arial" w:cs="Arial"/>
          <w:caps/>
          <w:color w:val="FFFFFF"/>
          <w:lang w:val="en-US"/>
        </w:rPr>
        <w:t>: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$ git push shared master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To ../hello.git</w:t>
      </w:r>
    </w:p>
    <w:p w:rsid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 xml:space="preserve">   </w:t>
      </w:r>
      <w:r>
        <w:rPr>
          <w:rFonts w:ascii="Consolas" w:hAnsi="Consolas" w:cs="Consolas"/>
          <w:color w:val="444444"/>
          <w:sz w:val="24"/>
          <w:szCs w:val="24"/>
        </w:rPr>
        <w:t>2faa4ea..79f507c  master -&gt; master</w:t>
      </w:r>
    </w:p>
    <w:p w:rsidR="008F7A92" w:rsidRDefault="008F7A92" w:rsidP="008F7A92">
      <w:pPr>
        <w:pStyle w:val="note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44444"/>
        </w:rPr>
      </w:pPr>
      <w:r>
        <w:rPr>
          <w:rStyle w:val="caps"/>
          <w:rFonts w:ascii="Arial" w:hAnsi="Arial" w:cs="Arial"/>
          <w:b/>
          <w:bCs/>
          <w:color w:val="444444"/>
        </w:rPr>
        <w:t>Примечание</w:t>
      </w:r>
      <w:r>
        <w:rPr>
          <w:rStyle w:val="a6"/>
          <w:rFonts w:ascii="Arial" w:hAnsi="Arial" w:cs="Arial"/>
          <w:color w:val="444444"/>
        </w:rPr>
        <w:t>: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>Мы должны были явно указать ветку master для отправки изменений. Это можно настроить автоматически, но я все время забываю нужные команды. Для более простого управления удаленными ветками переключитесь в «Git Remote Branch».</w:t>
      </w:r>
    </w:p>
    <w:p w:rsidR="008F7A92" w:rsidRDefault="008F7A92">
      <w:r>
        <w:br w:type="page"/>
      </w:r>
    </w:p>
    <w:p w:rsidR="008F7A92" w:rsidRDefault="008F7A92" w:rsidP="008F7A92">
      <w:pPr>
        <w:pStyle w:val="1"/>
      </w:pPr>
      <w:bookmarkStart w:id="219" w:name="_Toc443547965"/>
      <w:r>
        <w:lastRenderedPageBreak/>
        <w:t>49. Извлечение общих изменений</w:t>
      </w:r>
      <w:bookmarkEnd w:id="219"/>
    </w:p>
    <w:p w:rsidR="008F7A92" w:rsidRDefault="008F7A92" w:rsidP="008F7A92">
      <w:pPr>
        <w:pStyle w:val="3"/>
      </w:pPr>
      <w:bookmarkStart w:id="220" w:name="_Toc443547966"/>
      <w:r>
        <w:t>Цели</w:t>
      </w:r>
      <w:bookmarkEnd w:id="220"/>
    </w:p>
    <w:p w:rsidR="008F7A92" w:rsidRDefault="008F7A92" w:rsidP="008F7A92">
      <w:pPr>
        <w:numPr>
          <w:ilvl w:val="0"/>
          <w:numId w:val="51"/>
        </w:numPr>
        <w:shd w:val="clear" w:color="auto" w:fill="FFFFFF"/>
        <w:spacing w:before="180" w:after="180" w:line="336" w:lineRule="atLeast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>Научиться извлекать изменения из общего репозитория.</w:t>
      </w:r>
    </w:p>
    <w:p w:rsidR="008F7A92" w:rsidRDefault="008F7A92" w:rsidP="008F7A92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Быстро переключитесь в клонированный репозиторий и извлеките изменения, только что отправленные в общий репозиторий.</w:t>
      </w:r>
    </w:p>
    <w:p w:rsidR="008F7A92" w:rsidRDefault="008F7A92" w:rsidP="008F7A9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</w:rPr>
      </w:pPr>
      <w:r>
        <w:rPr>
          <w:rFonts w:ascii="Consolas" w:hAnsi="Consolas" w:cs="Consolas"/>
          <w:color w:val="444444"/>
          <w:sz w:val="24"/>
          <w:szCs w:val="24"/>
        </w:rPr>
        <w:t>cd ../cloned_hello</w:t>
      </w:r>
    </w:p>
    <w:p w:rsidR="008F7A92" w:rsidRDefault="008F7A92" w:rsidP="008F7A92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FF0000"/>
        </w:rPr>
      </w:pPr>
      <w:r>
        <w:rPr>
          <w:rStyle w:val="caps"/>
          <w:rFonts w:ascii="Arial" w:hAnsi="Arial" w:cs="Arial"/>
          <w:b/>
          <w:bCs/>
          <w:color w:val="FF0000"/>
        </w:rPr>
        <w:t>Примечание</w:t>
      </w:r>
      <w:r>
        <w:rPr>
          <w:rStyle w:val="a6"/>
          <w:rFonts w:ascii="Arial" w:hAnsi="Arial" w:cs="Arial"/>
          <w:color w:val="FF0000"/>
        </w:rPr>
        <w:t>: Сейчас мы находимся в репозитории</w:t>
      </w:r>
      <w:r>
        <w:rPr>
          <w:rStyle w:val="apple-converted-space"/>
          <w:rFonts w:ascii="Arial" w:hAnsi="Arial" w:cs="Arial"/>
          <w:b/>
          <w:bCs/>
          <w:color w:val="FF0000"/>
        </w:rPr>
        <w:t> </w:t>
      </w:r>
      <w:r>
        <w:rPr>
          <w:rStyle w:val="a3"/>
          <w:rFonts w:ascii="Arial" w:hAnsi="Arial" w:cs="Arial"/>
          <w:b/>
          <w:bCs/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  <w:t>cloned_hello</w:t>
      </w:r>
      <w:r>
        <w:rPr>
          <w:rStyle w:val="a6"/>
          <w:rFonts w:ascii="Arial" w:hAnsi="Arial" w:cs="Arial"/>
          <w:color w:val="FF0000"/>
        </w:rPr>
        <w:t>.</w:t>
      </w:r>
    </w:p>
    <w:p w:rsidR="008F7A92" w:rsidRPr="008F7A92" w:rsidRDefault="008F7A92" w:rsidP="008F7A92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  <w:lang w:val="en-US"/>
        </w:rPr>
      </w:pPr>
      <w:r>
        <w:rPr>
          <w:rFonts w:ascii="Arial" w:hAnsi="Arial" w:cs="Arial"/>
          <w:color w:val="444444"/>
        </w:rPr>
        <w:t>Продолжите</w:t>
      </w:r>
      <w:r w:rsidRPr="008F7A92">
        <w:rPr>
          <w:rFonts w:ascii="Arial" w:hAnsi="Arial" w:cs="Arial"/>
          <w:color w:val="444444"/>
          <w:lang w:val="en-US"/>
        </w:rPr>
        <w:t xml:space="preserve"> </w:t>
      </w:r>
      <w:r>
        <w:rPr>
          <w:rFonts w:ascii="Arial" w:hAnsi="Arial" w:cs="Arial"/>
          <w:color w:val="444444"/>
        </w:rPr>
        <w:t>с</w:t>
      </w:r>
      <w:r w:rsidRPr="008F7A92">
        <w:rPr>
          <w:rFonts w:ascii="Arial" w:hAnsi="Arial" w:cs="Arial"/>
          <w:color w:val="444444"/>
          <w:lang w:val="en-US"/>
        </w:rPr>
        <w:t>…</w:t>
      </w:r>
    </w:p>
    <w:p w:rsidR="008F7A92" w:rsidRPr="008F7A92" w:rsidRDefault="008F7A92" w:rsidP="008F7A9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8F7A92">
        <w:rPr>
          <w:rFonts w:ascii="Arial" w:hAnsi="Arial" w:cs="Arial"/>
          <w:caps/>
          <w:color w:val="FFFFFF"/>
          <w:lang w:val="en-US"/>
        </w:rPr>
        <w:t>: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git remote add shared ../hello.git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git branch --track shared master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git pull</w:t>
      </w:r>
    </w:p>
    <w:p w:rsid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</w:rPr>
      </w:pPr>
      <w:r>
        <w:rPr>
          <w:rFonts w:ascii="Consolas" w:hAnsi="Consolas" w:cs="Consolas"/>
          <w:color w:val="444444"/>
          <w:sz w:val="24"/>
          <w:szCs w:val="24"/>
        </w:rPr>
        <w:t>cat README</w:t>
      </w:r>
    </w:p>
    <w:p w:rsidR="008F7A92" w:rsidRDefault="008F7A92">
      <w:r>
        <w:br w:type="page"/>
      </w:r>
    </w:p>
    <w:p w:rsidR="008F7A92" w:rsidRPr="008F7A92" w:rsidRDefault="008F7A92" w:rsidP="008F7A92">
      <w:pPr>
        <w:pStyle w:val="1"/>
      </w:pPr>
      <w:bookmarkStart w:id="221" w:name="_Toc443547967"/>
      <w:r w:rsidRPr="008F7A92">
        <w:lastRenderedPageBreak/>
        <w:t>50. Размещение ваших git репозиториев</w:t>
      </w:r>
      <w:bookmarkEnd w:id="221"/>
    </w:p>
    <w:p w:rsidR="008F7A92" w:rsidRDefault="008F7A92" w:rsidP="008F7A92">
      <w:pPr>
        <w:pStyle w:val="3"/>
        <w:rPr>
          <w:sz w:val="42"/>
          <w:szCs w:val="42"/>
        </w:rPr>
      </w:pPr>
      <w:bookmarkStart w:id="222" w:name="_Toc443547968"/>
      <w:r w:rsidRPr="008F7A92">
        <w:t>Цели</w:t>
      </w:r>
      <w:bookmarkEnd w:id="222"/>
    </w:p>
    <w:p w:rsidR="008F7A92" w:rsidRDefault="008F7A92" w:rsidP="008F7A92">
      <w:pPr>
        <w:numPr>
          <w:ilvl w:val="0"/>
          <w:numId w:val="52"/>
        </w:numPr>
        <w:shd w:val="clear" w:color="auto" w:fill="FFFFFF"/>
        <w:spacing w:before="180" w:after="180" w:line="336" w:lineRule="atLeast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>Научиться настраивать git сервер для совместного использования репозиториев.</w:t>
      </w:r>
    </w:p>
    <w:p w:rsidR="008F7A92" w:rsidRDefault="008F7A92" w:rsidP="008F7A92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Есть много способов расшаривать git репозитории по сети. Вот быстрый способ.</w:t>
      </w:r>
    </w:p>
    <w:p w:rsidR="008F7A92" w:rsidRPr="008F7A92" w:rsidRDefault="008F7A92" w:rsidP="008F7A92">
      <w:pPr>
        <w:pStyle w:val="2"/>
      </w:pPr>
      <w:bookmarkStart w:id="223" w:name="_Toc443547969"/>
      <w:r w:rsidRPr="008F7A92">
        <w:rPr>
          <w:rStyle w:val="a3"/>
        </w:rPr>
        <w:t>01</w:t>
      </w:r>
      <w:r w:rsidRPr="008F7A92">
        <w:t>Запуск git сервера</w:t>
      </w:r>
      <w:bookmarkEnd w:id="223"/>
    </w:p>
    <w:p w:rsidR="008F7A92" w:rsidRPr="008F7A92" w:rsidRDefault="008F7A92" w:rsidP="008F7A9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8F7A92">
        <w:rPr>
          <w:rFonts w:ascii="Arial" w:hAnsi="Arial" w:cs="Arial"/>
          <w:caps/>
          <w:color w:val="FFFFFF"/>
          <w:lang w:val="en-US"/>
        </w:rPr>
        <w:t>: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# (From the work directory)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git daemon --verbose --export-all --base-path=.</w:t>
      </w:r>
    </w:p>
    <w:p w:rsidR="008F7A92" w:rsidRDefault="008F7A92" w:rsidP="008F7A92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Теперь в отдельном окне терминала перейдите в ваш рабочий каталог</w:t>
      </w:r>
    </w:p>
    <w:p w:rsidR="008F7A92" w:rsidRPr="008F7A92" w:rsidRDefault="008F7A92" w:rsidP="008F7A9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8F7A92">
        <w:rPr>
          <w:rFonts w:ascii="Arial" w:hAnsi="Arial" w:cs="Arial"/>
          <w:caps/>
          <w:color w:val="FFFFFF"/>
          <w:lang w:val="en-US"/>
        </w:rPr>
        <w:t>: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# (From the work directory)</w:t>
      </w:r>
    </w:p>
    <w:p w:rsidR="008F7A92" w:rsidRP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8F7A92">
        <w:rPr>
          <w:rFonts w:ascii="Consolas" w:hAnsi="Consolas" w:cs="Consolas"/>
          <w:color w:val="444444"/>
          <w:sz w:val="24"/>
          <w:szCs w:val="24"/>
          <w:lang w:val="en-US"/>
        </w:rPr>
        <w:t>git clone git://localhost/hello.git network_hello</w:t>
      </w:r>
    </w:p>
    <w:p w:rsid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</w:rPr>
      </w:pPr>
      <w:r>
        <w:rPr>
          <w:rFonts w:ascii="Consolas" w:hAnsi="Consolas" w:cs="Consolas"/>
          <w:color w:val="444444"/>
          <w:sz w:val="24"/>
          <w:szCs w:val="24"/>
        </w:rPr>
        <w:t>cd network_hello</w:t>
      </w:r>
    </w:p>
    <w:p w:rsidR="008F7A92" w:rsidRDefault="008F7A92" w:rsidP="008F7A92">
      <w:pPr>
        <w:pStyle w:val="HTML"/>
        <w:shd w:val="clear" w:color="auto" w:fill="ECF0F1"/>
        <w:spacing w:after="240" w:line="336" w:lineRule="atLeast"/>
        <w:rPr>
          <w:rFonts w:ascii="Consolas" w:hAnsi="Consolas" w:cs="Consolas"/>
          <w:color w:val="444444"/>
          <w:sz w:val="24"/>
          <w:szCs w:val="24"/>
        </w:rPr>
      </w:pPr>
      <w:r>
        <w:rPr>
          <w:rFonts w:ascii="Consolas" w:hAnsi="Consolas" w:cs="Consolas"/>
          <w:color w:val="444444"/>
          <w:sz w:val="24"/>
          <w:szCs w:val="24"/>
        </w:rPr>
        <w:t>ls</w:t>
      </w:r>
    </w:p>
    <w:p w:rsidR="008F7A92" w:rsidRDefault="008F7A92" w:rsidP="008F7A92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Вы увидите копию проекта hello.</w:t>
      </w:r>
    </w:p>
    <w:p w:rsidR="008F7A92" w:rsidRDefault="008F7A92" w:rsidP="008F7A92">
      <w:pPr>
        <w:pStyle w:val="2"/>
      </w:pPr>
      <w:bookmarkStart w:id="224" w:name="_Toc443547970"/>
      <w:r w:rsidRPr="008F7A92">
        <w:rPr>
          <w:rStyle w:val="a3"/>
        </w:rPr>
        <w:t>02</w:t>
      </w:r>
      <w:r w:rsidRPr="008F7A92">
        <w:t>Отправка</w:t>
      </w:r>
      <w:r>
        <w:t xml:space="preserve"> в Git Daemon</w:t>
      </w:r>
      <w:bookmarkEnd w:id="224"/>
    </w:p>
    <w:p w:rsidR="008F7A92" w:rsidRDefault="008F7A92" w:rsidP="008F7A92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Если вы хотите совершить отправку в репозиторий Git Daemon, добавьте метку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HTML1"/>
          <w:rFonts w:ascii="Consolas" w:hAnsi="Consolas" w:cs="Consolas"/>
          <w:color w:val="444444"/>
          <w:sz w:val="24"/>
          <w:szCs w:val="24"/>
          <w:shd w:val="clear" w:color="auto" w:fill="EEEEEE"/>
        </w:rPr>
        <w:t>--enable=receive-pack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>к команде git daemon. Будьте осторожны, этот сервер не производит аутентификацию, поэтому любой может отправлять изменения в ваш репозиторий.</w:t>
      </w:r>
    </w:p>
    <w:p w:rsidR="008F7A92" w:rsidRDefault="008F7A92">
      <w:r>
        <w:br w:type="page"/>
      </w:r>
    </w:p>
    <w:p w:rsidR="008F7A92" w:rsidRDefault="008F7A92">
      <w:r>
        <w:lastRenderedPageBreak/>
        <w:br w:type="page"/>
      </w:r>
    </w:p>
    <w:p w:rsidR="008F7A92" w:rsidRDefault="008F7A92" w:rsidP="008F7A92">
      <w:pPr>
        <w:pStyle w:val="1"/>
      </w:pPr>
      <w:bookmarkStart w:id="225" w:name="_Toc443547971"/>
      <w:r>
        <w:lastRenderedPageBreak/>
        <w:t>51. Расшаривание репозиториев</w:t>
      </w:r>
      <w:bookmarkEnd w:id="225"/>
    </w:p>
    <w:p w:rsidR="008F7A92" w:rsidRDefault="008F7A92" w:rsidP="008F7A92">
      <w:pPr>
        <w:pStyle w:val="3"/>
      </w:pPr>
      <w:bookmarkStart w:id="226" w:name="_Toc443547972"/>
      <w:r>
        <w:t>Цели</w:t>
      </w:r>
      <w:bookmarkEnd w:id="226"/>
    </w:p>
    <w:p w:rsidR="008F7A92" w:rsidRDefault="008F7A92" w:rsidP="008F7A92">
      <w:pPr>
        <w:numPr>
          <w:ilvl w:val="0"/>
          <w:numId w:val="53"/>
        </w:numPr>
        <w:shd w:val="clear" w:color="auto" w:fill="FFFFFF"/>
        <w:spacing w:after="0" w:line="336" w:lineRule="atLeast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>Научиться расшаривать репозитории по</w:t>
      </w:r>
      <w:r>
        <w:rPr>
          <w:rStyle w:val="apple-converted-space"/>
        </w:rPr>
        <w:t> </w:t>
      </w:r>
      <w:r>
        <w:rPr>
          <w:rStyle w:val="caps"/>
          <w:rFonts w:ascii="Arial" w:hAnsi="Arial" w:cs="Arial"/>
          <w:color w:val="444444"/>
        </w:rPr>
        <w:t>WIFI</w:t>
      </w:r>
      <w:r>
        <w:rPr>
          <w:rFonts w:ascii="Arial" w:hAnsi="Arial" w:cs="Arial"/>
          <w:color w:val="444444"/>
        </w:rPr>
        <w:t>.</w:t>
      </w:r>
    </w:p>
    <w:p w:rsidR="008F7A92" w:rsidRDefault="008F7A92" w:rsidP="008F7A92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Посмотрите, запущен ли git daemon у вашего соседа. Обменяйтесь IP-адресами и проверьте, сможете ли вы извлекать изменения из репозиториев друг друга.</w:t>
      </w:r>
    </w:p>
    <w:p w:rsidR="007B7EA4" w:rsidRPr="008F7A92" w:rsidRDefault="007B7EA4"/>
    <w:p w:rsidR="007B7EA4" w:rsidRPr="008F7A92" w:rsidRDefault="007B7EA4"/>
    <w:sectPr w:rsidR="007B7EA4" w:rsidRPr="008F7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136B"/>
    <w:multiLevelType w:val="multilevel"/>
    <w:tmpl w:val="5540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632CFD"/>
    <w:multiLevelType w:val="multilevel"/>
    <w:tmpl w:val="386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BC79AD"/>
    <w:multiLevelType w:val="multilevel"/>
    <w:tmpl w:val="83EE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EF38C7"/>
    <w:multiLevelType w:val="multilevel"/>
    <w:tmpl w:val="E61C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257907"/>
    <w:multiLevelType w:val="multilevel"/>
    <w:tmpl w:val="A620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766CA7"/>
    <w:multiLevelType w:val="multilevel"/>
    <w:tmpl w:val="41DA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2D76D5"/>
    <w:multiLevelType w:val="multilevel"/>
    <w:tmpl w:val="252E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4A2FCD"/>
    <w:multiLevelType w:val="multilevel"/>
    <w:tmpl w:val="356E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0071D4"/>
    <w:multiLevelType w:val="multilevel"/>
    <w:tmpl w:val="5C10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0D45BD"/>
    <w:multiLevelType w:val="multilevel"/>
    <w:tmpl w:val="3FE6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1547229"/>
    <w:multiLevelType w:val="multilevel"/>
    <w:tmpl w:val="A6F4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43E3028"/>
    <w:multiLevelType w:val="multilevel"/>
    <w:tmpl w:val="478E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725BD1"/>
    <w:multiLevelType w:val="multilevel"/>
    <w:tmpl w:val="3124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6630F71"/>
    <w:multiLevelType w:val="multilevel"/>
    <w:tmpl w:val="3B04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95D2EE3"/>
    <w:multiLevelType w:val="multilevel"/>
    <w:tmpl w:val="D5AE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9CB2DE5"/>
    <w:multiLevelType w:val="multilevel"/>
    <w:tmpl w:val="AD44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B8A2786"/>
    <w:multiLevelType w:val="multilevel"/>
    <w:tmpl w:val="F49A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FD30CF6"/>
    <w:multiLevelType w:val="multilevel"/>
    <w:tmpl w:val="EA4A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59F7927"/>
    <w:multiLevelType w:val="multilevel"/>
    <w:tmpl w:val="5F1A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EF5650"/>
    <w:multiLevelType w:val="multilevel"/>
    <w:tmpl w:val="12BC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521366"/>
    <w:multiLevelType w:val="multilevel"/>
    <w:tmpl w:val="CB22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FE613D"/>
    <w:multiLevelType w:val="multilevel"/>
    <w:tmpl w:val="5C6E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4E15397"/>
    <w:multiLevelType w:val="multilevel"/>
    <w:tmpl w:val="207E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5692A8E"/>
    <w:multiLevelType w:val="multilevel"/>
    <w:tmpl w:val="636E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6330EAC"/>
    <w:multiLevelType w:val="multilevel"/>
    <w:tmpl w:val="2D8E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6B610DF"/>
    <w:multiLevelType w:val="multilevel"/>
    <w:tmpl w:val="C3CE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6E772DF"/>
    <w:multiLevelType w:val="multilevel"/>
    <w:tmpl w:val="3A34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BAB5DDD"/>
    <w:multiLevelType w:val="multilevel"/>
    <w:tmpl w:val="7BE0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0843E5A"/>
    <w:multiLevelType w:val="multilevel"/>
    <w:tmpl w:val="84FA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4B22B5C"/>
    <w:multiLevelType w:val="multilevel"/>
    <w:tmpl w:val="210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7E9665F"/>
    <w:multiLevelType w:val="multilevel"/>
    <w:tmpl w:val="4B50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B182D41"/>
    <w:multiLevelType w:val="multilevel"/>
    <w:tmpl w:val="B49E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D1E497A"/>
    <w:multiLevelType w:val="multilevel"/>
    <w:tmpl w:val="21E8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DF56B1F"/>
    <w:multiLevelType w:val="multilevel"/>
    <w:tmpl w:val="7F92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E0A1AC3"/>
    <w:multiLevelType w:val="multilevel"/>
    <w:tmpl w:val="C290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F664640"/>
    <w:multiLevelType w:val="multilevel"/>
    <w:tmpl w:val="7188D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15A2116"/>
    <w:multiLevelType w:val="multilevel"/>
    <w:tmpl w:val="0730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4F9120C"/>
    <w:multiLevelType w:val="multilevel"/>
    <w:tmpl w:val="1880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5B535BC"/>
    <w:multiLevelType w:val="multilevel"/>
    <w:tmpl w:val="6D5C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739628C"/>
    <w:multiLevelType w:val="multilevel"/>
    <w:tmpl w:val="B75CF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7F81E88"/>
    <w:multiLevelType w:val="multilevel"/>
    <w:tmpl w:val="05B0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84B6D16"/>
    <w:multiLevelType w:val="multilevel"/>
    <w:tmpl w:val="462C6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A5959C5"/>
    <w:multiLevelType w:val="multilevel"/>
    <w:tmpl w:val="31CA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F56442F"/>
    <w:multiLevelType w:val="multilevel"/>
    <w:tmpl w:val="09EE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0D22910"/>
    <w:multiLevelType w:val="multilevel"/>
    <w:tmpl w:val="F0FE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2261039"/>
    <w:multiLevelType w:val="multilevel"/>
    <w:tmpl w:val="1C5A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45019B6"/>
    <w:multiLevelType w:val="multilevel"/>
    <w:tmpl w:val="FE44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47538A3"/>
    <w:multiLevelType w:val="multilevel"/>
    <w:tmpl w:val="EA9C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5E1448D"/>
    <w:multiLevelType w:val="multilevel"/>
    <w:tmpl w:val="5224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39020FE"/>
    <w:multiLevelType w:val="multilevel"/>
    <w:tmpl w:val="B512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4012C84"/>
    <w:multiLevelType w:val="multilevel"/>
    <w:tmpl w:val="DCBE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4540E1B"/>
    <w:multiLevelType w:val="multilevel"/>
    <w:tmpl w:val="A6B8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7AB1E14"/>
    <w:multiLevelType w:val="multilevel"/>
    <w:tmpl w:val="5622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A2E08F7"/>
    <w:multiLevelType w:val="multilevel"/>
    <w:tmpl w:val="27C6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E4152F6"/>
    <w:multiLevelType w:val="multilevel"/>
    <w:tmpl w:val="FC1A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EC645AE"/>
    <w:multiLevelType w:val="multilevel"/>
    <w:tmpl w:val="E458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0"/>
  </w:num>
  <w:num w:numId="2">
    <w:abstractNumId w:val="12"/>
  </w:num>
  <w:num w:numId="3">
    <w:abstractNumId w:val="31"/>
  </w:num>
  <w:num w:numId="4">
    <w:abstractNumId w:val="0"/>
  </w:num>
  <w:num w:numId="5">
    <w:abstractNumId w:val="43"/>
  </w:num>
  <w:num w:numId="6">
    <w:abstractNumId w:val="16"/>
  </w:num>
  <w:num w:numId="7">
    <w:abstractNumId w:val="9"/>
  </w:num>
  <w:num w:numId="8">
    <w:abstractNumId w:val="29"/>
  </w:num>
  <w:num w:numId="9">
    <w:abstractNumId w:val="33"/>
  </w:num>
  <w:num w:numId="10">
    <w:abstractNumId w:val="55"/>
  </w:num>
  <w:num w:numId="11">
    <w:abstractNumId w:val="44"/>
  </w:num>
  <w:num w:numId="12">
    <w:abstractNumId w:val="8"/>
  </w:num>
  <w:num w:numId="13">
    <w:abstractNumId w:val="3"/>
  </w:num>
  <w:num w:numId="14">
    <w:abstractNumId w:val="22"/>
  </w:num>
  <w:num w:numId="15">
    <w:abstractNumId w:val="23"/>
  </w:num>
  <w:num w:numId="16">
    <w:abstractNumId w:val="53"/>
  </w:num>
  <w:num w:numId="17">
    <w:abstractNumId w:val="13"/>
  </w:num>
  <w:num w:numId="18">
    <w:abstractNumId w:val="41"/>
  </w:num>
  <w:num w:numId="19">
    <w:abstractNumId w:val="36"/>
  </w:num>
  <w:num w:numId="20">
    <w:abstractNumId w:val="6"/>
  </w:num>
  <w:num w:numId="21">
    <w:abstractNumId w:val="45"/>
  </w:num>
  <w:num w:numId="22">
    <w:abstractNumId w:val="35"/>
  </w:num>
  <w:num w:numId="23">
    <w:abstractNumId w:val="34"/>
  </w:num>
  <w:num w:numId="24">
    <w:abstractNumId w:val="48"/>
  </w:num>
  <w:num w:numId="25">
    <w:abstractNumId w:val="19"/>
  </w:num>
  <w:num w:numId="26">
    <w:abstractNumId w:val="21"/>
  </w:num>
  <w:num w:numId="27">
    <w:abstractNumId w:val="49"/>
  </w:num>
  <w:num w:numId="28">
    <w:abstractNumId w:val="37"/>
  </w:num>
  <w:num w:numId="29">
    <w:abstractNumId w:val="54"/>
  </w:num>
  <w:num w:numId="30">
    <w:abstractNumId w:val="42"/>
  </w:num>
  <w:num w:numId="31">
    <w:abstractNumId w:val="28"/>
  </w:num>
  <w:num w:numId="32">
    <w:abstractNumId w:val="2"/>
  </w:num>
  <w:num w:numId="33">
    <w:abstractNumId w:val="7"/>
  </w:num>
  <w:num w:numId="34">
    <w:abstractNumId w:val="18"/>
  </w:num>
  <w:num w:numId="35">
    <w:abstractNumId w:val="5"/>
  </w:num>
  <w:num w:numId="36">
    <w:abstractNumId w:val="51"/>
  </w:num>
  <w:num w:numId="37">
    <w:abstractNumId w:val="39"/>
  </w:num>
  <w:num w:numId="38">
    <w:abstractNumId w:val="11"/>
  </w:num>
  <w:num w:numId="39">
    <w:abstractNumId w:val="17"/>
  </w:num>
  <w:num w:numId="40">
    <w:abstractNumId w:val="47"/>
  </w:num>
  <w:num w:numId="41">
    <w:abstractNumId w:val="26"/>
  </w:num>
  <w:num w:numId="42">
    <w:abstractNumId w:val="52"/>
  </w:num>
  <w:num w:numId="43">
    <w:abstractNumId w:val="27"/>
  </w:num>
  <w:num w:numId="44">
    <w:abstractNumId w:val="4"/>
  </w:num>
  <w:num w:numId="45">
    <w:abstractNumId w:val="25"/>
  </w:num>
  <w:num w:numId="46">
    <w:abstractNumId w:val="32"/>
  </w:num>
  <w:num w:numId="47">
    <w:abstractNumId w:val="46"/>
  </w:num>
  <w:num w:numId="48">
    <w:abstractNumId w:val="20"/>
  </w:num>
  <w:num w:numId="49">
    <w:abstractNumId w:val="30"/>
  </w:num>
  <w:num w:numId="50">
    <w:abstractNumId w:val="15"/>
  </w:num>
  <w:num w:numId="51">
    <w:abstractNumId w:val="10"/>
  </w:num>
  <w:num w:numId="52">
    <w:abstractNumId w:val="1"/>
  </w:num>
  <w:num w:numId="53">
    <w:abstractNumId w:val="38"/>
  </w:num>
  <w:num w:numId="54">
    <w:abstractNumId w:val="40"/>
  </w:num>
  <w:num w:numId="55">
    <w:abstractNumId w:val="24"/>
  </w:num>
  <w:num w:numId="56">
    <w:abstractNumId w:val="14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EA4"/>
    <w:rsid w:val="00021280"/>
    <w:rsid w:val="00051003"/>
    <w:rsid w:val="0007623E"/>
    <w:rsid w:val="000F65CD"/>
    <w:rsid w:val="00147919"/>
    <w:rsid w:val="00203E77"/>
    <w:rsid w:val="00210993"/>
    <w:rsid w:val="00352C99"/>
    <w:rsid w:val="00381526"/>
    <w:rsid w:val="004C72FB"/>
    <w:rsid w:val="004E40BA"/>
    <w:rsid w:val="004F2C0D"/>
    <w:rsid w:val="00531F38"/>
    <w:rsid w:val="005F1ED1"/>
    <w:rsid w:val="00640CA6"/>
    <w:rsid w:val="0068318D"/>
    <w:rsid w:val="006C0E60"/>
    <w:rsid w:val="006E2C0A"/>
    <w:rsid w:val="00780184"/>
    <w:rsid w:val="007A744C"/>
    <w:rsid w:val="007B7EA4"/>
    <w:rsid w:val="007C541B"/>
    <w:rsid w:val="00822B22"/>
    <w:rsid w:val="00824CF4"/>
    <w:rsid w:val="00857CC4"/>
    <w:rsid w:val="00875446"/>
    <w:rsid w:val="008D5ABB"/>
    <w:rsid w:val="008F7A92"/>
    <w:rsid w:val="00900A93"/>
    <w:rsid w:val="00973E07"/>
    <w:rsid w:val="00A169DD"/>
    <w:rsid w:val="00B31E81"/>
    <w:rsid w:val="00C61A1D"/>
    <w:rsid w:val="00CA2530"/>
    <w:rsid w:val="00D57625"/>
    <w:rsid w:val="00D652DC"/>
    <w:rsid w:val="00D96968"/>
    <w:rsid w:val="00DF03C1"/>
    <w:rsid w:val="00E86E5D"/>
    <w:rsid w:val="00ED09EE"/>
    <w:rsid w:val="00F612CB"/>
    <w:rsid w:val="00F6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82E5A1-7579-47D1-B4E9-5FDA17DE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7A92"/>
    <w:pPr>
      <w:shd w:val="clear" w:color="auto" w:fill="FFFFFF"/>
      <w:spacing w:after="360" w:line="840" w:lineRule="atLeast"/>
      <w:outlineLvl w:val="0"/>
    </w:pPr>
    <w:rPr>
      <w:rFonts w:ascii="Arial" w:eastAsia="Times New Roman" w:hAnsi="Arial" w:cs="Arial"/>
      <w:b/>
      <w:bCs/>
      <w:color w:val="444444"/>
      <w:kern w:val="36"/>
      <w:sz w:val="44"/>
      <w:szCs w:val="44"/>
      <w:lang w:eastAsia="ru-RU"/>
    </w:rPr>
  </w:style>
  <w:style w:type="paragraph" w:styleId="2">
    <w:name w:val="heading 2"/>
    <w:basedOn w:val="a"/>
    <w:link w:val="20"/>
    <w:uiPriority w:val="9"/>
    <w:qFormat/>
    <w:rsid w:val="008F7A92"/>
    <w:pPr>
      <w:shd w:val="clear" w:color="auto" w:fill="FFFFFF"/>
      <w:spacing w:after="0" w:line="510" w:lineRule="atLeast"/>
      <w:outlineLvl w:val="1"/>
    </w:pPr>
    <w:rPr>
      <w:rFonts w:ascii="Arial" w:eastAsia="Times New Roman" w:hAnsi="Arial" w:cs="Arial"/>
      <w:b/>
      <w:bCs/>
      <w:color w:val="444444"/>
      <w:sz w:val="32"/>
      <w:szCs w:val="32"/>
      <w:lang w:eastAsia="ru-RU"/>
    </w:rPr>
  </w:style>
  <w:style w:type="paragraph" w:styleId="3">
    <w:name w:val="heading 3"/>
    <w:basedOn w:val="a"/>
    <w:link w:val="30"/>
    <w:uiPriority w:val="9"/>
    <w:qFormat/>
    <w:rsid w:val="008F7A92"/>
    <w:pPr>
      <w:shd w:val="clear" w:color="auto" w:fill="FFFFFF"/>
      <w:spacing w:before="480" w:after="120" w:line="480" w:lineRule="atLeast"/>
      <w:outlineLvl w:val="2"/>
    </w:pPr>
    <w:rPr>
      <w:rFonts w:ascii="Arial" w:eastAsia="Times New Roman" w:hAnsi="Arial" w:cs="Arial"/>
      <w:b/>
      <w:bCs/>
      <w:color w:val="444444"/>
      <w:sz w:val="32"/>
      <w:szCs w:val="32"/>
      <w:lang w:eastAsia="ru-RU"/>
    </w:rPr>
  </w:style>
  <w:style w:type="paragraph" w:styleId="4">
    <w:name w:val="heading 4"/>
    <w:basedOn w:val="a"/>
    <w:link w:val="40"/>
    <w:uiPriority w:val="9"/>
    <w:qFormat/>
    <w:rsid w:val="007B7E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A92"/>
    <w:rPr>
      <w:rFonts w:ascii="Arial" w:eastAsia="Times New Roman" w:hAnsi="Arial" w:cs="Arial"/>
      <w:b/>
      <w:bCs/>
      <w:color w:val="444444"/>
      <w:kern w:val="36"/>
      <w:sz w:val="44"/>
      <w:szCs w:val="44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F7A92"/>
    <w:rPr>
      <w:rFonts w:ascii="Arial" w:eastAsia="Times New Roman" w:hAnsi="Arial" w:cs="Arial"/>
      <w:b/>
      <w:bCs/>
      <w:color w:val="444444"/>
      <w:sz w:val="32"/>
      <w:szCs w:val="32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7A92"/>
    <w:rPr>
      <w:rFonts w:ascii="Arial" w:eastAsia="Times New Roman" w:hAnsi="Arial" w:cs="Arial"/>
      <w:b/>
      <w:bCs/>
      <w:color w:val="444444"/>
      <w:sz w:val="32"/>
      <w:szCs w:val="32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B7EA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8F7A92"/>
    <w:rPr>
      <w:i/>
      <w:iCs/>
      <w:color w:val="ECF0F1"/>
      <w14:textFill>
        <w14:solidFill>
          <w14:srgbClr w14:val="ECF0F1">
            <w14:lumMod w14:val="75000"/>
          </w14:srgbClr>
        </w14:solidFill>
      </w14:textFill>
    </w:rPr>
  </w:style>
  <w:style w:type="paragraph" w:styleId="a4">
    <w:name w:val="Normal (Web)"/>
    <w:basedOn w:val="a"/>
    <w:uiPriority w:val="99"/>
    <w:semiHidden/>
    <w:unhideWhenUsed/>
    <w:rsid w:val="007B7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B7EA4"/>
  </w:style>
  <w:style w:type="character" w:styleId="a5">
    <w:name w:val="Hyperlink"/>
    <w:basedOn w:val="a0"/>
    <w:uiPriority w:val="99"/>
    <w:unhideWhenUsed/>
    <w:rsid w:val="007B7EA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B7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7EA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B7EA4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7B7EA4"/>
    <w:rPr>
      <w:b/>
      <w:bCs/>
    </w:rPr>
  </w:style>
  <w:style w:type="character" w:customStyle="1" w:styleId="caps">
    <w:name w:val="caps"/>
    <w:basedOn w:val="a0"/>
    <w:rsid w:val="007B7EA4"/>
  </w:style>
  <w:style w:type="paragraph" w:customStyle="1" w:styleId="note">
    <w:name w:val="note"/>
    <w:basedOn w:val="a"/>
    <w:rsid w:val="007B7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and">
    <w:name w:val="command"/>
    <w:basedOn w:val="a"/>
    <w:rsid w:val="007B7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2B22"/>
    <w:pPr>
      <w:keepNext/>
      <w:keepLines/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22B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22B2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22B22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822B22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822B22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822B22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822B22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822B22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822B22"/>
    <w:pPr>
      <w:spacing w:after="100"/>
      <w:ind w:left="1760"/>
    </w:pPr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31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31E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0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owto.com/alias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githowto.com/git_tutorial.zi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u.wikipedia.org/wiki/%D0%9F%D0%B5%D1%80%D0%B5%D0%B2%D0%BE%D0%B4_%D1%81%D1%82%D1%80%D0%BE%D0%BA%D0%B8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questions/137102/whats-the-best-visual-merge-tool-for-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owto.com/ru/alias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B0F13-2CE9-46BA-9915-FB8AEA148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107</Pages>
  <Words>14263</Words>
  <Characters>81300</Characters>
  <Application>Microsoft Office Word</Application>
  <DocSecurity>0</DocSecurity>
  <Lines>677</Lines>
  <Paragraphs>190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Филимонов</dc:creator>
  <cp:keywords/>
  <dc:description/>
  <cp:lastModifiedBy>Елена</cp:lastModifiedBy>
  <cp:revision>2</cp:revision>
  <cp:lastPrinted>2016-02-19T08:10:00Z</cp:lastPrinted>
  <dcterms:created xsi:type="dcterms:W3CDTF">2016-03-31T07:59:00Z</dcterms:created>
  <dcterms:modified xsi:type="dcterms:W3CDTF">2016-03-31T07:59:00Z</dcterms:modified>
</cp:coreProperties>
</file>